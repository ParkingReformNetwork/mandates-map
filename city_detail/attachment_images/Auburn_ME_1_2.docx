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C1FF" w14:textId="77777777" w:rsidR="00E41C36" w:rsidRDefault="0040732B" w:rsidP="00975798">
      <w:pPr>
        <w:tabs>
          <w:tab w:val="left" w:pos="0"/>
          <w:tab w:val="left" w:pos="3600"/>
        </w:tabs>
        <w:jc w:val="center"/>
        <w:rPr>
          <w:b/>
          <w:bCs/>
          <w:sz w:val="32"/>
          <w:szCs w:val="32"/>
        </w:rPr>
      </w:pPr>
      <w:r w:rsidRPr="0040732B">
        <w:rPr>
          <w:b/>
          <w:bCs/>
          <w:sz w:val="32"/>
          <w:szCs w:val="32"/>
        </w:rPr>
        <w:t>IN CITY COUNCIL</w:t>
      </w:r>
    </w:p>
    <w:p w14:paraId="154C04A5" w14:textId="77777777" w:rsidR="00975798" w:rsidRPr="00975798" w:rsidRDefault="00975798" w:rsidP="00975798">
      <w:pPr>
        <w:tabs>
          <w:tab w:val="left" w:pos="0"/>
        </w:tabs>
        <w:rPr>
          <w:b/>
          <w:bCs/>
          <w:sz w:val="16"/>
          <w:szCs w:val="16"/>
        </w:rPr>
      </w:pPr>
    </w:p>
    <w:p w14:paraId="17D5E7CF" w14:textId="102C730C" w:rsidR="00A1382A" w:rsidRDefault="002C51E3" w:rsidP="00975798">
      <w:pPr>
        <w:tabs>
          <w:tab w:val="left" w:pos="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 it ordained</w:t>
      </w:r>
      <w:r w:rsidR="00975798" w:rsidRPr="00191D59">
        <w:rPr>
          <w:b/>
          <w:bCs/>
          <w:sz w:val="24"/>
          <w:szCs w:val="24"/>
        </w:rPr>
        <w:t xml:space="preserve">, </w:t>
      </w:r>
      <w:r w:rsidR="00893965">
        <w:rPr>
          <w:b/>
          <w:bCs/>
          <w:sz w:val="24"/>
          <w:szCs w:val="24"/>
        </w:rPr>
        <w:t xml:space="preserve">that the City Council </w:t>
      </w:r>
      <w:r w:rsidR="00F66E61">
        <w:rPr>
          <w:b/>
          <w:bCs/>
          <w:sz w:val="24"/>
          <w:szCs w:val="24"/>
        </w:rPr>
        <w:t xml:space="preserve">amend </w:t>
      </w:r>
      <w:r w:rsidR="00291EE2">
        <w:rPr>
          <w:b/>
          <w:bCs/>
          <w:sz w:val="24"/>
          <w:szCs w:val="24"/>
        </w:rPr>
        <w:t xml:space="preserve">Chapter 60, Article </w:t>
      </w:r>
      <w:r w:rsidR="00E86080">
        <w:rPr>
          <w:b/>
          <w:bCs/>
          <w:sz w:val="24"/>
          <w:szCs w:val="24"/>
        </w:rPr>
        <w:t>I</w:t>
      </w:r>
      <w:r w:rsidR="00291EE2">
        <w:rPr>
          <w:b/>
          <w:bCs/>
          <w:sz w:val="24"/>
          <w:szCs w:val="24"/>
        </w:rPr>
        <w:t>V</w:t>
      </w:r>
      <w:r w:rsidR="00A60CD8">
        <w:rPr>
          <w:b/>
          <w:bCs/>
          <w:sz w:val="24"/>
          <w:szCs w:val="24"/>
        </w:rPr>
        <w:t xml:space="preserve">, </w:t>
      </w:r>
      <w:r w:rsidR="00E86080">
        <w:rPr>
          <w:b/>
          <w:bCs/>
          <w:sz w:val="24"/>
          <w:szCs w:val="24"/>
        </w:rPr>
        <w:t>Division 14, S</w:t>
      </w:r>
      <w:r w:rsidR="00A60CD8">
        <w:rPr>
          <w:b/>
          <w:bCs/>
          <w:sz w:val="24"/>
          <w:szCs w:val="24"/>
        </w:rPr>
        <w:t>ection 60-</w:t>
      </w:r>
      <w:r w:rsidR="00E86080">
        <w:rPr>
          <w:b/>
          <w:bCs/>
          <w:sz w:val="24"/>
          <w:szCs w:val="24"/>
        </w:rPr>
        <w:t xml:space="preserve">554 </w:t>
      </w:r>
      <w:r w:rsidR="00291EE2">
        <w:rPr>
          <w:b/>
          <w:bCs/>
          <w:sz w:val="24"/>
          <w:szCs w:val="24"/>
        </w:rPr>
        <w:t xml:space="preserve">of the Auburn Code of Ordinances to </w:t>
      </w:r>
      <w:r w:rsidR="00A1382A">
        <w:rPr>
          <w:b/>
          <w:bCs/>
          <w:sz w:val="24"/>
          <w:szCs w:val="24"/>
        </w:rPr>
        <w:t xml:space="preserve">remove the minimum number of off-street parking requirements for all land uses except for residential uses: </w:t>
      </w:r>
    </w:p>
    <w:p w14:paraId="5F6B64B2" w14:textId="77777777" w:rsidR="00E86080" w:rsidRDefault="00E86080" w:rsidP="00E86080">
      <w:pPr>
        <w:pStyle w:val="Section"/>
      </w:pPr>
      <w:r>
        <w:t>Sec. 60-554. Form based code use and parking matrix.</w:t>
      </w:r>
    </w:p>
    <w:tbl>
      <w:tblPr>
        <w:tblStyle w:val="Table1"/>
        <w:tblW w:w="432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76"/>
        <w:gridCol w:w="3744"/>
      </w:tblGrid>
      <w:tr w:rsidR="00E86080" w14:paraId="062EA151" w14:textId="77777777" w:rsidTr="00466803">
        <w:tc>
          <w:tcPr>
            <w:tcW w:w="556" w:type="pct"/>
          </w:tcPr>
          <w:p w14:paraId="3602D7A8" w14:textId="77777777" w:rsidR="00E86080" w:rsidRDefault="00E86080" w:rsidP="00466803">
            <w:r>
              <w:rPr>
                <w:b/>
              </w:rPr>
              <w:t>Key:</w:t>
            </w:r>
          </w:p>
        </w:tc>
        <w:tc>
          <w:tcPr>
            <w:tcW w:w="4444" w:type="pct"/>
          </w:tcPr>
          <w:p w14:paraId="26181D74" w14:textId="77777777" w:rsidR="00E86080" w:rsidRDefault="00E86080" w:rsidP="00466803"/>
        </w:tc>
      </w:tr>
      <w:tr w:rsidR="00E86080" w14:paraId="7BF70BFB" w14:textId="77777777" w:rsidTr="00466803">
        <w:tc>
          <w:tcPr>
            <w:tcW w:w="556" w:type="pct"/>
          </w:tcPr>
          <w:p w14:paraId="45EF606A" w14:textId="77777777" w:rsidR="00E86080" w:rsidRDefault="00E86080" w:rsidP="00466803">
            <w:r>
              <w:t xml:space="preserve">S = </w:t>
            </w:r>
          </w:p>
        </w:tc>
        <w:tc>
          <w:tcPr>
            <w:tcW w:w="4444" w:type="pct"/>
          </w:tcPr>
          <w:p w14:paraId="0B52A0FF" w14:textId="77777777" w:rsidR="00E86080" w:rsidRDefault="00E86080" w:rsidP="00466803">
            <w:r>
              <w:t xml:space="preserve">Special exception </w:t>
            </w:r>
          </w:p>
        </w:tc>
      </w:tr>
      <w:tr w:rsidR="00E86080" w14:paraId="4644CB1B" w14:textId="77777777" w:rsidTr="00466803">
        <w:tc>
          <w:tcPr>
            <w:tcW w:w="556" w:type="pct"/>
          </w:tcPr>
          <w:p w14:paraId="4F93A8F9" w14:textId="77777777" w:rsidR="00E86080" w:rsidRDefault="00E86080" w:rsidP="00466803">
            <w:r>
              <w:t xml:space="preserve">P = </w:t>
            </w:r>
          </w:p>
        </w:tc>
        <w:tc>
          <w:tcPr>
            <w:tcW w:w="4444" w:type="pct"/>
          </w:tcPr>
          <w:p w14:paraId="6EC63DFB" w14:textId="77777777" w:rsidR="00E86080" w:rsidRDefault="00E86080" w:rsidP="00466803">
            <w:r>
              <w:t xml:space="preserve">Permitted </w:t>
            </w:r>
          </w:p>
        </w:tc>
      </w:tr>
      <w:tr w:rsidR="00E86080" w14:paraId="44700417" w14:textId="77777777" w:rsidTr="00466803">
        <w:tc>
          <w:tcPr>
            <w:tcW w:w="556" w:type="pct"/>
          </w:tcPr>
          <w:p w14:paraId="5830ADA3" w14:textId="77777777" w:rsidR="00E86080" w:rsidRDefault="00E86080" w:rsidP="00466803">
            <w:r>
              <w:t xml:space="preserve">X = </w:t>
            </w:r>
          </w:p>
        </w:tc>
        <w:tc>
          <w:tcPr>
            <w:tcW w:w="4444" w:type="pct"/>
          </w:tcPr>
          <w:p w14:paraId="5E823675" w14:textId="77777777" w:rsidR="00E86080" w:rsidRDefault="00E86080" w:rsidP="00466803">
            <w:r>
              <w:t xml:space="preserve">Prohibited </w:t>
            </w:r>
          </w:p>
        </w:tc>
      </w:tr>
      <w:tr w:rsidR="00E86080" w14:paraId="3A11A775" w14:textId="77777777" w:rsidTr="00466803">
        <w:tc>
          <w:tcPr>
            <w:tcW w:w="556" w:type="pct"/>
          </w:tcPr>
          <w:p w14:paraId="1859BB2D" w14:textId="77777777" w:rsidR="00E86080" w:rsidRDefault="00E86080" w:rsidP="00466803">
            <w:r>
              <w:t xml:space="preserve">sp = </w:t>
            </w:r>
          </w:p>
        </w:tc>
        <w:tc>
          <w:tcPr>
            <w:tcW w:w="4444" w:type="pct"/>
          </w:tcPr>
          <w:p w14:paraId="456E7880" w14:textId="77777777" w:rsidR="00E86080" w:rsidRDefault="00E86080" w:rsidP="00466803">
            <w:r>
              <w:t xml:space="preserve">Parking space </w:t>
            </w:r>
          </w:p>
        </w:tc>
      </w:tr>
      <w:tr w:rsidR="00E86080" w14:paraId="32D01890" w14:textId="77777777" w:rsidTr="00466803">
        <w:tc>
          <w:tcPr>
            <w:tcW w:w="556" w:type="pct"/>
          </w:tcPr>
          <w:p w14:paraId="52520EFE" w14:textId="77777777" w:rsidR="00E86080" w:rsidRDefault="00E86080" w:rsidP="00466803">
            <w:r>
              <w:t xml:space="preserve">sf = </w:t>
            </w:r>
          </w:p>
        </w:tc>
        <w:tc>
          <w:tcPr>
            <w:tcW w:w="4444" w:type="pct"/>
          </w:tcPr>
          <w:p w14:paraId="3115F7CC" w14:textId="77777777" w:rsidR="00E86080" w:rsidRDefault="00E86080" w:rsidP="00466803">
            <w:r>
              <w:t xml:space="preserve">Square foot of gross floor space </w:t>
            </w:r>
          </w:p>
        </w:tc>
      </w:tr>
      <w:tr w:rsidR="00E86080" w14:paraId="77B8AF7D" w14:textId="77777777" w:rsidTr="00466803">
        <w:tc>
          <w:tcPr>
            <w:tcW w:w="556" w:type="pct"/>
          </w:tcPr>
          <w:p w14:paraId="744B22C7" w14:textId="77777777" w:rsidR="00E86080" w:rsidRDefault="00E86080" w:rsidP="00466803">
            <w:r>
              <w:t xml:space="preserve">DU = </w:t>
            </w:r>
          </w:p>
        </w:tc>
        <w:tc>
          <w:tcPr>
            <w:tcW w:w="4444" w:type="pct"/>
          </w:tcPr>
          <w:p w14:paraId="01821DAA" w14:textId="77777777" w:rsidR="00E86080" w:rsidRDefault="00E86080" w:rsidP="00466803">
            <w:r>
              <w:t xml:space="preserve">Dwelling unit </w:t>
            </w:r>
          </w:p>
        </w:tc>
      </w:tr>
    </w:tbl>
    <w:p w14:paraId="0331391D" w14:textId="77777777" w:rsidR="00E86080" w:rsidRDefault="00E86080" w:rsidP="00E86080"/>
    <w:p w14:paraId="1268BF5E" w14:textId="77777777" w:rsidR="00E86080" w:rsidRDefault="00E86080" w:rsidP="00E86080">
      <w:pPr>
        <w:pStyle w:val="Block1"/>
      </w:pPr>
      <w:r>
        <w:t xml:space="preserve">  </w:t>
      </w:r>
    </w:p>
    <w:tbl>
      <w:tblPr>
        <w:tblStyle w:val="Table1b88206bb-f721-445d-b1f6-6d950c45da45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298"/>
        <w:gridCol w:w="549"/>
        <w:gridCol w:w="549"/>
        <w:gridCol w:w="549"/>
        <w:gridCol w:w="549"/>
        <w:gridCol w:w="549"/>
        <w:gridCol w:w="3297"/>
      </w:tblGrid>
      <w:tr w:rsidR="00E86080" w14:paraId="5DB85F2D" w14:textId="77777777" w:rsidTr="489FE3C4">
        <w:tc>
          <w:tcPr>
            <w:tcW w:w="1765" w:type="pct"/>
          </w:tcPr>
          <w:p w14:paraId="5782249C" w14:textId="77777777" w:rsidR="00E86080" w:rsidRDefault="00E86080" w:rsidP="00466803">
            <w:r>
              <w:t xml:space="preserve">USE(1) </w:t>
            </w:r>
          </w:p>
        </w:tc>
        <w:tc>
          <w:tcPr>
            <w:tcW w:w="294" w:type="pct"/>
          </w:tcPr>
          <w:p w14:paraId="36C34CA3" w14:textId="77777777" w:rsidR="00E86080" w:rsidRDefault="00E86080" w:rsidP="00466803">
            <w:r>
              <w:t xml:space="preserve">T-4.1 </w:t>
            </w:r>
          </w:p>
        </w:tc>
        <w:tc>
          <w:tcPr>
            <w:tcW w:w="294" w:type="pct"/>
          </w:tcPr>
          <w:p w14:paraId="7D5FEC7E" w14:textId="77777777" w:rsidR="00E86080" w:rsidRDefault="00E86080" w:rsidP="00466803">
            <w:r>
              <w:t xml:space="preserve">T-4.2 </w:t>
            </w:r>
          </w:p>
        </w:tc>
        <w:tc>
          <w:tcPr>
            <w:tcW w:w="294" w:type="pct"/>
          </w:tcPr>
          <w:p w14:paraId="64009176" w14:textId="77777777" w:rsidR="00E86080" w:rsidRDefault="00E86080" w:rsidP="00466803">
            <w:r>
              <w:t xml:space="preserve">T-5.1 </w:t>
            </w:r>
          </w:p>
        </w:tc>
        <w:tc>
          <w:tcPr>
            <w:tcW w:w="294" w:type="pct"/>
          </w:tcPr>
          <w:p w14:paraId="04D94718" w14:textId="77777777" w:rsidR="00E86080" w:rsidRDefault="00E86080" w:rsidP="00466803">
            <w:r>
              <w:t xml:space="preserve">T-5.2 </w:t>
            </w:r>
          </w:p>
        </w:tc>
        <w:tc>
          <w:tcPr>
            <w:tcW w:w="294" w:type="pct"/>
          </w:tcPr>
          <w:p w14:paraId="1E89146D" w14:textId="77777777" w:rsidR="00E86080" w:rsidRDefault="00E86080" w:rsidP="00466803">
            <w:r>
              <w:t xml:space="preserve">T-6 </w:t>
            </w:r>
          </w:p>
        </w:tc>
        <w:tc>
          <w:tcPr>
            <w:tcW w:w="1765" w:type="pct"/>
          </w:tcPr>
          <w:p w14:paraId="0BE14FA0" w14:textId="77777777" w:rsidR="00E86080" w:rsidRDefault="00E86080" w:rsidP="00466803">
            <w:r>
              <w:t xml:space="preserve">PARKING REQUIREMENTS 2) </w:t>
            </w:r>
          </w:p>
        </w:tc>
      </w:tr>
      <w:tr w:rsidR="00E86080" w14:paraId="4E837AC1" w14:textId="77777777" w:rsidTr="489FE3C4">
        <w:tc>
          <w:tcPr>
            <w:tcW w:w="1765" w:type="pct"/>
          </w:tcPr>
          <w:p w14:paraId="05282814" w14:textId="77777777" w:rsidR="00E86080" w:rsidRDefault="00E86080" w:rsidP="00466803">
            <w:r>
              <w:rPr>
                <w:b/>
              </w:rPr>
              <w:t>Residential Type Use</w:t>
            </w:r>
          </w:p>
        </w:tc>
        <w:tc>
          <w:tcPr>
            <w:tcW w:w="3235" w:type="pct"/>
            <w:gridSpan w:val="6"/>
          </w:tcPr>
          <w:p w14:paraId="70963BDD" w14:textId="77777777" w:rsidR="00E86080" w:rsidRDefault="00E86080" w:rsidP="00466803"/>
        </w:tc>
      </w:tr>
      <w:tr w:rsidR="00E86080" w14:paraId="289552E0" w14:textId="77777777" w:rsidTr="489FE3C4">
        <w:tc>
          <w:tcPr>
            <w:tcW w:w="1765" w:type="pct"/>
          </w:tcPr>
          <w:p w14:paraId="2509267E" w14:textId="77777777" w:rsidR="00E86080" w:rsidRDefault="00E86080" w:rsidP="00466803">
            <w:r>
              <w:t xml:space="preserve">Single Family </w:t>
            </w:r>
          </w:p>
        </w:tc>
        <w:tc>
          <w:tcPr>
            <w:tcW w:w="294" w:type="pct"/>
          </w:tcPr>
          <w:p w14:paraId="6B166439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50FBE3D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8021AC7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63CA1E5B" w14:textId="77777777" w:rsidR="00E86080" w:rsidRDefault="00E86080" w:rsidP="00466803"/>
        </w:tc>
        <w:tc>
          <w:tcPr>
            <w:tcW w:w="294" w:type="pct"/>
          </w:tcPr>
          <w:p w14:paraId="5BFB6FA2" w14:textId="77777777" w:rsidR="00E86080" w:rsidRDefault="00E86080" w:rsidP="00466803"/>
        </w:tc>
        <w:tc>
          <w:tcPr>
            <w:tcW w:w="1765" w:type="pct"/>
          </w:tcPr>
          <w:p w14:paraId="57F68D3D" w14:textId="77777777" w:rsidR="00E86080" w:rsidRDefault="00E86080" w:rsidP="00466803">
            <w:r>
              <w:t xml:space="preserve">1 sp/DU </w:t>
            </w:r>
          </w:p>
        </w:tc>
      </w:tr>
      <w:tr w:rsidR="00E86080" w14:paraId="60484837" w14:textId="77777777" w:rsidTr="489FE3C4">
        <w:tc>
          <w:tcPr>
            <w:tcW w:w="1765" w:type="pct"/>
          </w:tcPr>
          <w:p w14:paraId="03991C91" w14:textId="77777777" w:rsidR="00E86080" w:rsidRDefault="00E86080" w:rsidP="00466803">
            <w:r>
              <w:t xml:space="preserve">Duplex </w:t>
            </w:r>
          </w:p>
        </w:tc>
        <w:tc>
          <w:tcPr>
            <w:tcW w:w="294" w:type="pct"/>
          </w:tcPr>
          <w:p w14:paraId="23E99B34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3F3DA07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4D002AF7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1A7D1934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4C3CA0B4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4CEDF7CD" w14:textId="77777777" w:rsidR="00E86080" w:rsidRDefault="00E86080" w:rsidP="00466803">
            <w:r>
              <w:t xml:space="preserve">1 sp/DU </w:t>
            </w:r>
          </w:p>
        </w:tc>
      </w:tr>
      <w:tr w:rsidR="00E86080" w14:paraId="14E1D97D" w14:textId="77777777" w:rsidTr="489FE3C4">
        <w:tc>
          <w:tcPr>
            <w:tcW w:w="1765" w:type="pct"/>
          </w:tcPr>
          <w:p w14:paraId="50075087" w14:textId="77777777" w:rsidR="00E86080" w:rsidRDefault="00E86080" w:rsidP="00466803">
            <w:r>
              <w:t xml:space="preserve">Townhouse </w:t>
            </w:r>
          </w:p>
        </w:tc>
        <w:tc>
          <w:tcPr>
            <w:tcW w:w="294" w:type="pct"/>
          </w:tcPr>
          <w:p w14:paraId="43A9301F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4CA7F060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61BD67EB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3A48826E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0AC08A8F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17904633" w14:textId="77777777" w:rsidR="00E86080" w:rsidRDefault="00E86080" w:rsidP="00466803">
            <w:r>
              <w:t xml:space="preserve">1 sp/DU </w:t>
            </w:r>
          </w:p>
        </w:tc>
      </w:tr>
      <w:tr w:rsidR="00E86080" w14:paraId="42CB867D" w14:textId="77777777" w:rsidTr="489FE3C4">
        <w:tc>
          <w:tcPr>
            <w:tcW w:w="1765" w:type="pct"/>
          </w:tcPr>
          <w:p w14:paraId="37614469" w14:textId="77777777" w:rsidR="00E86080" w:rsidRDefault="00E86080" w:rsidP="00466803">
            <w:r>
              <w:t xml:space="preserve">Multi-Family </w:t>
            </w:r>
          </w:p>
        </w:tc>
        <w:tc>
          <w:tcPr>
            <w:tcW w:w="294" w:type="pct"/>
          </w:tcPr>
          <w:p w14:paraId="298A4C3C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399B5657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174C1875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D52F39B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2585680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21FB5A7F" w14:textId="77777777" w:rsidR="00E86080" w:rsidRDefault="00E86080" w:rsidP="00466803">
            <w:r>
              <w:t xml:space="preserve">1 sp/DU plus </w:t>
            </w:r>
            <w:r>
              <w:br/>
              <w:t xml:space="preserve">1 guest space/4 DU </w:t>
            </w:r>
          </w:p>
        </w:tc>
      </w:tr>
      <w:tr w:rsidR="00E86080" w14:paraId="4B86310B" w14:textId="77777777" w:rsidTr="489FE3C4">
        <w:tc>
          <w:tcPr>
            <w:tcW w:w="1765" w:type="pct"/>
          </w:tcPr>
          <w:p w14:paraId="14F346C6" w14:textId="77777777" w:rsidR="00E86080" w:rsidRDefault="00E86080" w:rsidP="00466803">
            <w:r>
              <w:t xml:space="preserve">Bed &amp; Breakfast &lt; 4 Rooms </w:t>
            </w:r>
          </w:p>
        </w:tc>
        <w:tc>
          <w:tcPr>
            <w:tcW w:w="294" w:type="pct"/>
          </w:tcPr>
          <w:p w14:paraId="53EED9D8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0D280AFD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43A4561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A84804A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283A7FDC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6747E0C1" w14:textId="77777777" w:rsidR="00E86080" w:rsidRDefault="00E86080" w:rsidP="00466803">
            <w:r>
              <w:t xml:space="preserve">1 sp/employee plus 1 sp/guest </w:t>
            </w:r>
          </w:p>
        </w:tc>
      </w:tr>
      <w:tr w:rsidR="00E86080" w14:paraId="2DE1CE1D" w14:textId="77777777" w:rsidTr="489FE3C4">
        <w:tc>
          <w:tcPr>
            <w:tcW w:w="1765" w:type="pct"/>
          </w:tcPr>
          <w:p w14:paraId="7614402B" w14:textId="77777777" w:rsidR="00E86080" w:rsidRDefault="00E86080" w:rsidP="00466803">
            <w:r>
              <w:t xml:space="preserve">Bed &amp; Breakfast &gt; 4 Rooms </w:t>
            </w:r>
          </w:p>
        </w:tc>
        <w:tc>
          <w:tcPr>
            <w:tcW w:w="294" w:type="pct"/>
          </w:tcPr>
          <w:p w14:paraId="01EEB546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3DACF773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2F9DD963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5A976F1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6144DC6E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29C962D8" w14:textId="77777777" w:rsidR="00E86080" w:rsidRDefault="00E86080" w:rsidP="00466803">
            <w:r>
              <w:t xml:space="preserve">1 sp/employee plus 1 sp/guest </w:t>
            </w:r>
          </w:p>
        </w:tc>
      </w:tr>
      <w:tr w:rsidR="00E86080" w14:paraId="2FF3BBB5" w14:textId="77777777" w:rsidTr="489FE3C4">
        <w:tc>
          <w:tcPr>
            <w:tcW w:w="1765" w:type="pct"/>
          </w:tcPr>
          <w:p w14:paraId="4AACF99D" w14:textId="77777777" w:rsidR="00E86080" w:rsidRDefault="00E86080" w:rsidP="00466803">
            <w:r>
              <w:t xml:space="preserve">Hotel </w:t>
            </w:r>
          </w:p>
        </w:tc>
        <w:tc>
          <w:tcPr>
            <w:tcW w:w="294" w:type="pct"/>
          </w:tcPr>
          <w:p w14:paraId="68F0D606" w14:textId="77777777" w:rsidR="00E86080" w:rsidRDefault="00E86080" w:rsidP="00466803">
            <w:r>
              <w:t xml:space="preserve">X </w:t>
            </w:r>
          </w:p>
        </w:tc>
        <w:tc>
          <w:tcPr>
            <w:tcW w:w="294" w:type="pct"/>
          </w:tcPr>
          <w:p w14:paraId="7A4F83C9" w14:textId="77777777" w:rsidR="00E86080" w:rsidRDefault="00E86080" w:rsidP="00466803">
            <w:r>
              <w:t xml:space="preserve">X </w:t>
            </w:r>
          </w:p>
        </w:tc>
        <w:tc>
          <w:tcPr>
            <w:tcW w:w="294" w:type="pct"/>
          </w:tcPr>
          <w:p w14:paraId="577FAD87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58310974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6C44992E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1EB56516" w14:textId="77777777" w:rsidR="00E86080" w:rsidRDefault="00E86080" w:rsidP="00466803">
            <w:r>
              <w:t xml:space="preserve">½ sp/employee plus 1 sp/room </w:t>
            </w:r>
          </w:p>
        </w:tc>
      </w:tr>
      <w:tr w:rsidR="00E86080" w14:paraId="5B58A591" w14:textId="77777777" w:rsidTr="489FE3C4">
        <w:tc>
          <w:tcPr>
            <w:tcW w:w="1765" w:type="pct"/>
          </w:tcPr>
          <w:p w14:paraId="3474E9DE" w14:textId="77777777" w:rsidR="00E86080" w:rsidRDefault="00E86080" w:rsidP="00466803">
            <w:r>
              <w:t xml:space="preserve">Elderly/Child Care Facility </w:t>
            </w:r>
          </w:p>
        </w:tc>
        <w:tc>
          <w:tcPr>
            <w:tcW w:w="294" w:type="pct"/>
          </w:tcPr>
          <w:p w14:paraId="043CBEB2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296C6C5C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3F85DA04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0D09A811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46815B22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6B9201B6" w14:textId="77777777" w:rsidR="00E86080" w:rsidRDefault="00E86080" w:rsidP="00466803">
            <w:r>
              <w:t xml:space="preserve">½ sp/employee plus </w:t>
            </w:r>
            <w:r>
              <w:br/>
              <w:t xml:space="preserve">1 sp/ 8 users </w:t>
            </w:r>
          </w:p>
        </w:tc>
      </w:tr>
      <w:tr w:rsidR="00E86080" w14:paraId="7451AFBE" w14:textId="77777777" w:rsidTr="489FE3C4">
        <w:tc>
          <w:tcPr>
            <w:tcW w:w="1765" w:type="pct"/>
          </w:tcPr>
          <w:p w14:paraId="72D48EA7" w14:textId="77777777" w:rsidR="00E86080" w:rsidRDefault="00E86080" w:rsidP="00466803">
            <w:r>
              <w:t xml:space="preserve">Home Occupation </w:t>
            </w:r>
          </w:p>
        </w:tc>
        <w:tc>
          <w:tcPr>
            <w:tcW w:w="294" w:type="pct"/>
          </w:tcPr>
          <w:p w14:paraId="5F719AD8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244E4C2D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6ACD2FEA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CB40E7B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029C62DF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4489C4DA" w14:textId="77777777" w:rsidR="00E86080" w:rsidRDefault="00E86080" w:rsidP="00466803">
            <w:r>
              <w:t xml:space="preserve">Based on Use Type </w:t>
            </w:r>
            <w:r>
              <w:br/>
              <w:t xml:space="preserve">(Ch. 60, Art. IX) </w:t>
            </w:r>
          </w:p>
        </w:tc>
      </w:tr>
      <w:tr w:rsidR="00E86080" w14:paraId="6EFE8E6C" w14:textId="77777777" w:rsidTr="489FE3C4">
        <w:tc>
          <w:tcPr>
            <w:tcW w:w="1765" w:type="pct"/>
          </w:tcPr>
          <w:p w14:paraId="7CD006FA" w14:textId="77777777" w:rsidR="00E86080" w:rsidRDefault="00E86080" w:rsidP="00466803">
            <w:r>
              <w:t xml:space="preserve">Community Based Residential Facilities </w:t>
            </w:r>
          </w:p>
        </w:tc>
        <w:tc>
          <w:tcPr>
            <w:tcW w:w="294" w:type="pct"/>
          </w:tcPr>
          <w:p w14:paraId="53A8A7DE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083CE404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2304244D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70F1764F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7A54BAD1" w14:textId="77777777" w:rsidR="00E86080" w:rsidRDefault="00E86080" w:rsidP="00466803">
            <w:r>
              <w:t xml:space="preserve">P </w:t>
            </w:r>
          </w:p>
        </w:tc>
        <w:tc>
          <w:tcPr>
            <w:tcW w:w="1765" w:type="pct"/>
          </w:tcPr>
          <w:p w14:paraId="1F8FE986" w14:textId="77777777" w:rsidR="00E86080" w:rsidRDefault="00E86080" w:rsidP="00466803">
            <w:r>
              <w:t xml:space="preserve">1 sp/employee plus 1 sp/client </w:t>
            </w:r>
          </w:p>
        </w:tc>
      </w:tr>
      <w:tr w:rsidR="00E86080" w14:paraId="6A573920" w14:textId="77777777" w:rsidTr="489FE3C4">
        <w:tc>
          <w:tcPr>
            <w:tcW w:w="1765" w:type="pct"/>
          </w:tcPr>
          <w:p w14:paraId="36AAAFC9" w14:textId="77777777" w:rsidR="00E86080" w:rsidRDefault="00E86080" w:rsidP="00466803">
            <w:r>
              <w:t xml:space="preserve">Boarding House/Lodginghouse </w:t>
            </w:r>
          </w:p>
        </w:tc>
        <w:tc>
          <w:tcPr>
            <w:tcW w:w="294" w:type="pct"/>
          </w:tcPr>
          <w:p w14:paraId="4D2670E2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56C57726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7078DFF8" w14:textId="77777777" w:rsidR="00E86080" w:rsidRDefault="00E86080" w:rsidP="00466803">
            <w:r>
              <w:t xml:space="preserve">P </w:t>
            </w:r>
          </w:p>
        </w:tc>
        <w:tc>
          <w:tcPr>
            <w:tcW w:w="294" w:type="pct"/>
          </w:tcPr>
          <w:p w14:paraId="68350DE6" w14:textId="77777777" w:rsidR="00E86080" w:rsidRDefault="00E86080" w:rsidP="00466803">
            <w:r>
              <w:t xml:space="preserve">S </w:t>
            </w:r>
          </w:p>
        </w:tc>
        <w:tc>
          <w:tcPr>
            <w:tcW w:w="294" w:type="pct"/>
          </w:tcPr>
          <w:p w14:paraId="56632478" w14:textId="77777777" w:rsidR="00E86080" w:rsidRDefault="00E86080" w:rsidP="00466803">
            <w:r>
              <w:t xml:space="preserve">X </w:t>
            </w:r>
          </w:p>
        </w:tc>
        <w:tc>
          <w:tcPr>
            <w:tcW w:w="1765" w:type="pct"/>
          </w:tcPr>
          <w:p w14:paraId="347AE95C" w14:textId="77777777" w:rsidR="00E86080" w:rsidRDefault="00E86080" w:rsidP="00466803">
            <w:r>
              <w:t xml:space="preserve">1 sp/guestroom plus </w:t>
            </w:r>
          </w:p>
        </w:tc>
      </w:tr>
      <w:tr w:rsidR="00E86080" w14:paraId="04271A24" w14:textId="77777777" w:rsidTr="489FE3C4">
        <w:tc>
          <w:tcPr>
            <w:tcW w:w="1765" w:type="pct"/>
          </w:tcPr>
          <w:p w14:paraId="2F375E23" w14:textId="77777777" w:rsidR="00E86080" w:rsidRDefault="00E86080" w:rsidP="00466803"/>
        </w:tc>
        <w:tc>
          <w:tcPr>
            <w:tcW w:w="294" w:type="pct"/>
          </w:tcPr>
          <w:p w14:paraId="7A233290" w14:textId="77777777" w:rsidR="00E86080" w:rsidRDefault="00E86080" w:rsidP="00466803"/>
        </w:tc>
        <w:tc>
          <w:tcPr>
            <w:tcW w:w="294" w:type="pct"/>
          </w:tcPr>
          <w:p w14:paraId="3357B3F3" w14:textId="77777777" w:rsidR="00E86080" w:rsidRDefault="00E86080" w:rsidP="00466803"/>
        </w:tc>
        <w:tc>
          <w:tcPr>
            <w:tcW w:w="294" w:type="pct"/>
          </w:tcPr>
          <w:p w14:paraId="469F5202" w14:textId="77777777" w:rsidR="00E86080" w:rsidRDefault="00E86080" w:rsidP="00466803"/>
        </w:tc>
        <w:tc>
          <w:tcPr>
            <w:tcW w:w="294" w:type="pct"/>
          </w:tcPr>
          <w:p w14:paraId="691A03AC" w14:textId="77777777" w:rsidR="00E86080" w:rsidRDefault="00E86080" w:rsidP="00466803"/>
        </w:tc>
        <w:tc>
          <w:tcPr>
            <w:tcW w:w="294" w:type="pct"/>
          </w:tcPr>
          <w:p w14:paraId="260BBB5F" w14:textId="77777777" w:rsidR="00E86080" w:rsidRDefault="00E86080" w:rsidP="00466803"/>
        </w:tc>
        <w:tc>
          <w:tcPr>
            <w:tcW w:w="1765" w:type="pct"/>
          </w:tcPr>
          <w:p w14:paraId="2B1FF5D8" w14:textId="77777777" w:rsidR="00E86080" w:rsidRDefault="00E86080" w:rsidP="00466803">
            <w:r>
              <w:t xml:space="preserve">1 sp/employee </w:t>
            </w:r>
          </w:p>
        </w:tc>
      </w:tr>
      <w:tr w:rsidR="00E86080" w:rsidRPr="00E86080" w14:paraId="23D1BDDF" w14:textId="77777777" w:rsidTr="489FE3C4">
        <w:tc>
          <w:tcPr>
            <w:tcW w:w="1765" w:type="pct"/>
          </w:tcPr>
          <w:p w14:paraId="6B22932B" w14:textId="77777777" w:rsidR="00E86080" w:rsidRPr="00EB2A9F" w:rsidRDefault="00E86080" w:rsidP="00466803">
            <w:r w:rsidRPr="00EB2A9F">
              <w:rPr>
                <w:b/>
              </w:rPr>
              <w:t>Office/Service Type Use</w:t>
            </w:r>
          </w:p>
        </w:tc>
        <w:tc>
          <w:tcPr>
            <w:tcW w:w="3235" w:type="pct"/>
            <w:gridSpan w:val="6"/>
          </w:tcPr>
          <w:p w14:paraId="2874CC63" w14:textId="77777777" w:rsidR="00E86080" w:rsidRPr="00E86080" w:rsidRDefault="00E86080" w:rsidP="00466803">
            <w:pPr>
              <w:rPr>
                <w:strike/>
              </w:rPr>
            </w:pPr>
          </w:p>
        </w:tc>
      </w:tr>
      <w:tr w:rsidR="00E86080" w:rsidRPr="00E86080" w14:paraId="1210CA96" w14:textId="77777777" w:rsidTr="489FE3C4">
        <w:tc>
          <w:tcPr>
            <w:tcW w:w="1765" w:type="pct"/>
          </w:tcPr>
          <w:p w14:paraId="406DC790" w14:textId="77777777" w:rsidR="00E86080" w:rsidRPr="00EB2A9F" w:rsidRDefault="00E86080" w:rsidP="00466803">
            <w:r w:rsidRPr="00EB2A9F">
              <w:t xml:space="preserve">Professional Offices </w:t>
            </w:r>
          </w:p>
        </w:tc>
        <w:tc>
          <w:tcPr>
            <w:tcW w:w="294" w:type="pct"/>
          </w:tcPr>
          <w:p w14:paraId="4E8DB7F4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2DD6E0E9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277F193F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51F84E1E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3DD9B2A2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1765" w:type="pct"/>
          </w:tcPr>
          <w:p w14:paraId="63A6D39B" w14:textId="62429F9D" w:rsidR="00E86080" w:rsidRPr="00DF5B5C" w:rsidRDefault="00E86080" w:rsidP="00466803">
            <w:del w:id="0" w:author="John Blais" w:date="2021-07-14T15:39:00Z">
              <w:r w:rsidRPr="00DF5B5C" w:rsidDel="00266E3F">
                <w:delText xml:space="preserve">1 sp/400 sf </w:delText>
              </w:r>
            </w:del>
            <w:ins w:id="1" w:author="John Blais" w:date="2021-07-14T15:39:00Z">
              <w:r w:rsidR="00266E3F">
                <w:t xml:space="preserve"> None</w:t>
              </w:r>
            </w:ins>
          </w:p>
        </w:tc>
      </w:tr>
      <w:tr w:rsidR="00E86080" w:rsidRPr="00E86080" w14:paraId="2C46BA74" w14:textId="77777777" w:rsidTr="489FE3C4">
        <w:tc>
          <w:tcPr>
            <w:tcW w:w="1765" w:type="pct"/>
          </w:tcPr>
          <w:p w14:paraId="293897D6" w14:textId="77777777" w:rsidR="00E86080" w:rsidRPr="00EB2A9F" w:rsidRDefault="00E86080" w:rsidP="00466803">
            <w:r w:rsidRPr="00EB2A9F">
              <w:t xml:space="preserve">Medical and Dental Clinics </w:t>
            </w:r>
          </w:p>
        </w:tc>
        <w:tc>
          <w:tcPr>
            <w:tcW w:w="294" w:type="pct"/>
          </w:tcPr>
          <w:p w14:paraId="7B25C12F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72711D1C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7876B0E2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7C6CB5B9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71848280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1765" w:type="pct"/>
          </w:tcPr>
          <w:p w14:paraId="038F51EE" w14:textId="65F5E279" w:rsidR="00E86080" w:rsidRPr="00DF5B5C" w:rsidRDefault="00E86080" w:rsidP="00466803">
            <w:del w:id="2" w:author="John Blais" w:date="2021-07-14T15:40:00Z">
              <w:r w:rsidRPr="00DF5B5C" w:rsidDel="00266E3F">
                <w:delText>1 sp/400 sf</w:delText>
              </w:r>
            </w:del>
            <w:ins w:id="3" w:author="John Blais" w:date="2021-07-14T15:40:00Z">
              <w:r w:rsidR="00EF7163">
                <w:t xml:space="preserve"> None</w:t>
              </w:r>
            </w:ins>
            <w:del w:id="4" w:author="John Blais" w:date="2021-07-14T15:40:00Z">
              <w:r w:rsidRPr="00DF5B5C" w:rsidDel="00266E3F">
                <w:delText xml:space="preserve"> </w:delText>
              </w:r>
            </w:del>
          </w:p>
        </w:tc>
      </w:tr>
      <w:tr w:rsidR="00E86080" w:rsidRPr="00E86080" w14:paraId="2F6849C9" w14:textId="77777777" w:rsidTr="489FE3C4">
        <w:tc>
          <w:tcPr>
            <w:tcW w:w="1765" w:type="pct"/>
          </w:tcPr>
          <w:p w14:paraId="306BC750" w14:textId="77777777" w:rsidR="00E86080" w:rsidRPr="00EB2A9F" w:rsidRDefault="00E86080" w:rsidP="00466803">
            <w:r w:rsidRPr="00EB2A9F">
              <w:t xml:space="preserve">Personal Services </w:t>
            </w:r>
          </w:p>
        </w:tc>
        <w:tc>
          <w:tcPr>
            <w:tcW w:w="294" w:type="pct"/>
          </w:tcPr>
          <w:p w14:paraId="31CA135E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3055C5AE" w14:textId="77777777" w:rsidR="00E86080" w:rsidRPr="00EB2A9F" w:rsidRDefault="00E86080" w:rsidP="00466803"/>
        </w:tc>
        <w:tc>
          <w:tcPr>
            <w:tcW w:w="294" w:type="pct"/>
          </w:tcPr>
          <w:p w14:paraId="658D7774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7F2C95C6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6C7AB7B3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1765" w:type="pct"/>
          </w:tcPr>
          <w:p w14:paraId="3AE64816" w14:textId="7DEE15A4" w:rsidR="00E86080" w:rsidRPr="00DF5B5C" w:rsidRDefault="00E86080" w:rsidP="00466803">
            <w:del w:id="5" w:author="John Blais" w:date="2021-07-14T15:40:00Z">
              <w:r w:rsidRPr="00DF5B5C" w:rsidDel="00EF7163">
                <w:delText xml:space="preserve">1 sp/400 sf </w:delText>
              </w:r>
            </w:del>
            <w:ins w:id="6" w:author="John Blais" w:date="2021-07-14T15:40:00Z">
              <w:r w:rsidR="00AC680B">
                <w:t xml:space="preserve"> None</w:t>
              </w:r>
            </w:ins>
          </w:p>
        </w:tc>
      </w:tr>
      <w:tr w:rsidR="00E86080" w:rsidRPr="00E86080" w14:paraId="307B3DD0" w14:textId="77777777" w:rsidTr="489FE3C4">
        <w:tc>
          <w:tcPr>
            <w:tcW w:w="1765" w:type="pct"/>
          </w:tcPr>
          <w:p w14:paraId="4EE37D09" w14:textId="77777777" w:rsidR="00E86080" w:rsidRPr="00EB2A9F" w:rsidRDefault="00E86080" w:rsidP="00466803">
            <w:r w:rsidRPr="00EB2A9F">
              <w:rPr>
                <w:b/>
              </w:rPr>
              <w:t>Retail Type Use</w:t>
            </w:r>
          </w:p>
        </w:tc>
        <w:tc>
          <w:tcPr>
            <w:tcW w:w="3235" w:type="pct"/>
            <w:gridSpan w:val="6"/>
          </w:tcPr>
          <w:p w14:paraId="08409405" w14:textId="77777777" w:rsidR="00E86080" w:rsidRPr="00DF5B5C" w:rsidRDefault="00E86080" w:rsidP="00466803"/>
        </w:tc>
      </w:tr>
      <w:tr w:rsidR="00E86080" w:rsidRPr="00E86080" w14:paraId="6ABA1127" w14:textId="77777777" w:rsidTr="489FE3C4">
        <w:tc>
          <w:tcPr>
            <w:tcW w:w="1765" w:type="pct"/>
          </w:tcPr>
          <w:p w14:paraId="02FF1EAC" w14:textId="77777777" w:rsidR="00E86080" w:rsidRPr="00EB2A9F" w:rsidRDefault="00E86080" w:rsidP="00466803">
            <w:r w:rsidRPr="00EB2A9F">
              <w:t xml:space="preserve">General Retail </w:t>
            </w:r>
          </w:p>
        </w:tc>
        <w:tc>
          <w:tcPr>
            <w:tcW w:w="294" w:type="pct"/>
          </w:tcPr>
          <w:p w14:paraId="10485240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418829B5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1FB4E809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7A366E98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294" w:type="pct"/>
          </w:tcPr>
          <w:p w14:paraId="153DA872" w14:textId="77777777" w:rsidR="00E86080" w:rsidRPr="00EB2A9F" w:rsidRDefault="00E86080" w:rsidP="00466803">
            <w:r w:rsidRPr="00EB2A9F">
              <w:t xml:space="preserve">P </w:t>
            </w:r>
          </w:p>
        </w:tc>
        <w:tc>
          <w:tcPr>
            <w:tcW w:w="1765" w:type="pct"/>
          </w:tcPr>
          <w:p w14:paraId="7973CE30" w14:textId="15CE5EED" w:rsidR="00E86080" w:rsidRPr="00DF5B5C" w:rsidRDefault="00E86080" w:rsidP="00466803">
            <w:del w:id="7" w:author="John Blais" w:date="2021-07-14T15:41:00Z">
              <w:r w:rsidRPr="00DF5B5C" w:rsidDel="00953EE7">
                <w:delText xml:space="preserve">1 sp/400 sf </w:delText>
              </w:r>
            </w:del>
            <w:ins w:id="8" w:author="John Blais" w:date="2021-07-14T15:41:00Z">
              <w:r w:rsidR="00953EE7">
                <w:t xml:space="preserve">None </w:t>
              </w:r>
            </w:ins>
          </w:p>
        </w:tc>
      </w:tr>
      <w:tr w:rsidR="00E86080" w:rsidRPr="00E86080" w14:paraId="4481D28C" w14:textId="77777777" w:rsidTr="489FE3C4">
        <w:tc>
          <w:tcPr>
            <w:tcW w:w="1765" w:type="pct"/>
          </w:tcPr>
          <w:p w14:paraId="7F30FFF9" w14:textId="77777777" w:rsidR="00E86080" w:rsidRPr="00EB2A9F" w:rsidRDefault="00E86080" w:rsidP="00466803">
            <w:r w:rsidRPr="00EB2A9F">
              <w:t xml:space="preserve">Age Restricted Retail (3) </w:t>
            </w:r>
          </w:p>
        </w:tc>
        <w:tc>
          <w:tcPr>
            <w:tcW w:w="294" w:type="pct"/>
          </w:tcPr>
          <w:p w14:paraId="15D8E87F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3D5C1F7C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1230BF9A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73332B78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294" w:type="pct"/>
          </w:tcPr>
          <w:p w14:paraId="0D178119" w14:textId="77777777" w:rsidR="00E86080" w:rsidRPr="00EB2A9F" w:rsidRDefault="00E86080" w:rsidP="00466803">
            <w:r w:rsidRPr="00EB2A9F">
              <w:t xml:space="preserve">S </w:t>
            </w:r>
          </w:p>
        </w:tc>
        <w:tc>
          <w:tcPr>
            <w:tcW w:w="1765" w:type="pct"/>
          </w:tcPr>
          <w:p w14:paraId="59C06224" w14:textId="5FECAAB7" w:rsidR="00E86080" w:rsidRPr="00DF5B5C" w:rsidRDefault="00E86080" w:rsidP="00466803">
            <w:del w:id="9" w:author="John Blais" w:date="2021-07-14T15:41:00Z">
              <w:r w:rsidRPr="00DF5B5C" w:rsidDel="00953EE7">
                <w:delText xml:space="preserve">1 sp/400 sf </w:delText>
              </w:r>
            </w:del>
            <w:ins w:id="10" w:author="John Blais" w:date="2021-07-14T15:41:00Z">
              <w:r w:rsidR="00953EE7">
                <w:t>None</w:t>
              </w:r>
            </w:ins>
          </w:p>
        </w:tc>
      </w:tr>
      <w:tr w:rsidR="00E86080" w:rsidRPr="00E86080" w14:paraId="5A952B7A" w14:textId="77777777" w:rsidTr="489FE3C4">
        <w:tc>
          <w:tcPr>
            <w:tcW w:w="1765" w:type="pct"/>
          </w:tcPr>
          <w:p w14:paraId="43772C09" w14:textId="77777777" w:rsidR="00E86080" w:rsidRPr="00996851" w:rsidRDefault="00E86080" w:rsidP="00466803">
            <w:r w:rsidRPr="00996851">
              <w:lastRenderedPageBreak/>
              <w:t xml:space="preserve">Specialty Shops </w:t>
            </w:r>
          </w:p>
        </w:tc>
        <w:tc>
          <w:tcPr>
            <w:tcW w:w="294" w:type="pct"/>
          </w:tcPr>
          <w:p w14:paraId="4DE133AE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53886EF4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34157131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35A42384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74F35A10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36D31338" w14:textId="487F1DC1" w:rsidR="00E86080" w:rsidRPr="00DF5B5C" w:rsidRDefault="00E86080" w:rsidP="00466803">
            <w:del w:id="11" w:author="John Blais" w:date="2021-07-14T15:41:00Z">
              <w:r w:rsidRPr="00DF5B5C" w:rsidDel="00953EE7">
                <w:delText xml:space="preserve">1 sp/400 </w:delText>
              </w:r>
            </w:del>
            <w:ins w:id="12" w:author="John Blais" w:date="2021-07-14T15:42:00Z">
              <w:r w:rsidR="000024FD">
                <w:t>None</w:t>
              </w:r>
            </w:ins>
          </w:p>
        </w:tc>
      </w:tr>
      <w:tr w:rsidR="00E86080" w:rsidRPr="00E86080" w14:paraId="5A093600" w14:textId="77777777" w:rsidTr="489FE3C4">
        <w:tc>
          <w:tcPr>
            <w:tcW w:w="1765" w:type="pct"/>
          </w:tcPr>
          <w:p w14:paraId="27B1C2E2" w14:textId="77777777" w:rsidR="00E86080" w:rsidRPr="00996851" w:rsidRDefault="00E86080" w:rsidP="00466803">
            <w:r w:rsidRPr="00996851">
              <w:t xml:space="preserve">Restaurant up to 30 seats w/16 outdoor </w:t>
            </w:r>
          </w:p>
        </w:tc>
        <w:tc>
          <w:tcPr>
            <w:tcW w:w="294" w:type="pct"/>
          </w:tcPr>
          <w:p w14:paraId="698E3097" w14:textId="77777777" w:rsidR="00E86080" w:rsidRPr="003F2C14" w:rsidRDefault="00E86080" w:rsidP="00466803">
            <w:r w:rsidRPr="003F2C14">
              <w:t xml:space="preserve">X </w:t>
            </w:r>
          </w:p>
        </w:tc>
        <w:tc>
          <w:tcPr>
            <w:tcW w:w="294" w:type="pct"/>
          </w:tcPr>
          <w:p w14:paraId="0EEAFE8E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68343E10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373DD9A9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5AD3E6CF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0E4A78CE" w14:textId="743B8D38" w:rsidR="00E86080" w:rsidRPr="00DF5B5C" w:rsidRDefault="00E86080" w:rsidP="00466803">
            <w:del w:id="13" w:author="John Blais" w:date="2021-07-14T15:41:00Z">
              <w:r w:rsidRPr="00DF5B5C" w:rsidDel="00953EE7">
                <w:delText xml:space="preserve">1 sp/4 seats </w:delText>
              </w:r>
            </w:del>
            <w:ins w:id="14" w:author="John Blais" w:date="2021-07-14T15:42:00Z">
              <w:r w:rsidR="000024FD">
                <w:t>None</w:t>
              </w:r>
            </w:ins>
          </w:p>
        </w:tc>
      </w:tr>
      <w:tr w:rsidR="00E86080" w:rsidRPr="00E86080" w14:paraId="07EDE934" w14:textId="77777777" w:rsidTr="489FE3C4">
        <w:tc>
          <w:tcPr>
            <w:tcW w:w="1765" w:type="pct"/>
          </w:tcPr>
          <w:p w14:paraId="2E697C90" w14:textId="77777777" w:rsidR="00E86080" w:rsidRPr="00996851" w:rsidRDefault="00E86080" w:rsidP="00466803">
            <w:r w:rsidRPr="00996851">
              <w:t xml:space="preserve">Restaurant over 30 seats w/16 outdoor </w:t>
            </w:r>
          </w:p>
        </w:tc>
        <w:tc>
          <w:tcPr>
            <w:tcW w:w="294" w:type="pct"/>
          </w:tcPr>
          <w:p w14:paraId="1FDC5CA2" w14:textId="77777777" w:rsidR="00E86080" w:rsidRPr="003F2C14" w:rsidRDefault="00E86080" w:rsidP="00466803"/>
        </w:tc>
        <w:tc>
          <w:tcPr>
            <w:tcW w:w="294" w:type="pct"/>
          </w:tcPr>
          <w:p w14:paraId="63DA6ECB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4DD94793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239BA679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254E4228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464CB5F9" w14:textId="34C04D27" w:rsidR="00E86080" w:rsidRPr="00DF5B5C" w:rsidRDefault="00E86080" w:rsidP="00466803">
            <w:del w:id="15" w:author="John Blais" w:date="2021-07-14T15:41:00Z">
              <w:r w:rsidRPr="00DF5B5C" w:rsidDel="00953EE7">
                <w:delText xml:space="preserve">1 sp/4 seats </w:delText>
              </w:r>
            </w:del>
            <w:ins w:id="16" w:author="John Blais" w:date="2021-07-14T15:42:00Z">
              <w:r w:rsidR="000024FD">
                <w:t xml:space="preserve">None </w:t>
              </w:r>
            </w:ins>
          </w:p>
        </w:tc>
      </w:tr>
      <w:tr w:rsidR="00E86080" w:rsidRPr="00E86080" w14:paraId="688C0627" w14:textId="77777777" w:rsidTr="489FE3C4">
        <w:tc>
          <w:tcPr>
            <w:tcW w:w="1765" w:type="pct"/>
          </w:tcPr>
          <w:p w14:paraId="4D1817E7" w14:textId="77777777" w:rsidR="00E86080" w:rsidRPr="00996851" w:rsidRDefault="00E86080" w:rsidP="00466803">
            <w:r w:rsidRPr="00996851">
              <w:t xml:space="preserve">Halls, Private Clubs, Indoor Amusement </w:t>
            </w:r>
          </w:p>
        </w:tc>
        <w:tc>
          <w:tcPr>
            <w:tcW w:w="294" w:type="pct"/>
          </w:tcPr>
          <w:p w14:paraId="3059D29C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00F16E69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49256D6A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3BE348FC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1973C9CF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0A11D103" w14:textId="24C6ABA3" w:rsidR="00E86080" w:rsidRPr="00DF5B5C" w:rsidRDefault="00E86080" w:rsidP="00466803">
            <w:del w:id="17" w:author="John Blais" w:date="2021-07-14T15:42:00Z">
              <w:r w:rsidRPr="00DF5B5C" w:rsidDel="00953EE7">
                <w:delText xml:space="preserve">1 sp/400 sf </w:delText>
              </w:r>
            </w:del>
            <w:ins w:id="18" w:author="John Blais" w:date="2021-07-14T15:42:00Z">
              <w:r w:rsidR="000024FD">
                <w:t xml:space="preserve">None </w:t>
              </w:r>
            </w:ins>
          </w:p>
        </w:tc>
      </w:tr>
      <w:tr w:rsidR="00E86080" w:rsidRPr="00E86080" w14:paraId="3219BCCE" w14:textId="77777777" w:rsidTr="489FE3C4">
        <w:tc>
          <w:tcPr>
            <w:tcW w:w="1765" w:type="pct"/>
          </w:tcPr>
          <w:p w14:paraId="5ED4EA7F" w14:textId="77777777" w:rsidR="00E86080" w:rsidRPr="00996851" w:rsidRDefault="00E86080" w:rsidP="00466803">
            <w:r w:rsidRPr="00996851">
              <w:t xml:space="preserve">Artist Studios, Performing Art Center </w:t>
            </w:r>
          </w:p>
        </w:tc>
        <w:tc>
          <w:tcPr>
            <w:tcW w:w="294" w:type="pct"/>
          </w:tcPr>
          <w:p w14:paraId="2934EC4B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6E59D122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06B90808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0375C5FE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583965C2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2D019E11" w14:textId="4EF82E30" w:rsidR="00E86080" w:rsidRPr="00DF5B5C" w:rsidRDefault="00E86080" w:rsidP="00466803">
            <w:del w:id="19" w:author="John Blais" w:date="2021-07-14T15:42:00Z">
              <w:r w:rsidRPr="00DF5B5C" w:rsidDel="00953EE7">
                <w:delText xml:space="preserve">1 sp/400 sf </w:delText>
              </w:r>
            </w:del>
            <w:ins w:id="20" w:author="John Blais" w:date="2021-07-14T15:42:00Z">
              <w:r w:rsidR="000024FD">
                <w:t>None</w:t>
              </w:r>
            </w:ins>
          </w:p>
        </w:tc>
      </w:tr>
      <w:tr w:rsidR="00E86080" w:rsidRPr="00E86080" w14:paraId="31D9BE85" w14:textId="77777777" w:rsidTr="489FE3C4">
        <w:tc>
          <w:tcPr>
            <w:tcW w:w="1765" w:type="pct"/>
          </w:tcPr>
          <w:p w14:paraId="206D0161" w14:textId="77777777" w:rsidR="00E86080" w:rsidRPr="00996851" w:rsidRDefault="00E86080" w:rsidP="00466803">
            <w:r w:rsidRPr="00996851">
              <w:rPr>
                <w:b/>
              </w:rPr>
              <w:t>Civic</w:t>
            </w:r>
          </w:p>
        </w:tc>
        <w:tc>
          <w:tcPr>
            <w:tcW w:w="3235" w:type="pct"/>
            <w:gridSpan w:val="6"/>
          </w:tcPr>
          <w:p w14:paraId="10DAB837" w14:textId="77777777" w:rsidR="00E86080" w:rsidRPr="00DF5B5C" w:rsidRDefault="00E86080" w:rsidP="00466803"/>
        </w:tc>
      </w:tr>
      <w:tr w:rsidR="00E86080" w:rsidRPr="00E86080" w14:paraId="66F0CF42" w14:textId="77777777" w:rsidTr="489FE3C4">
        <w:tc>
          <w:tcPr>
            <w:tcW w:w="1765" w:type="pct"/>
          </w:tcPr>
          <w:p w14:paraId="096EB210" w14:textId="77777777" w:rsidR="00E86080" w:rsidRPr="00996851" w:rsidRDefault="00E86080" w:rsidP="00466803">
            <w:r w:rsidRPr="00996851">
              <w:t xml:space="preserve">Church or Places of Worship </w:t>
            </w:r>
          </w:p>
        </w:tc>
        <w:tc>
          <w:tcPr>
            <w:tcW w:w="294" w:type="pct"/>
          </w:tcPr>
          <w:p w14:paraId="76B1B6B3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1ABAD549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0C95067F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4C26F9B9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0E4701E8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5520D0A3" w14:textId="6C4038C7" w:rsidR="00E86080" w:rsidRPr="00DF5B5C" w:rsidRDefault="00E86080" w:rsidP="00466803">
            <w:del w:id="21" w:author="John Blais" w:date="2021-07-14T15:42:00Z">
              <w:r w:rsidRPr="00DF5B5C" w:rsidDel="00953EE7">
                <w:delText xml:space="preserve">1 sp/5 seats </w:delText>
              </w:r>
            </w:del>
            <w:ins w:id="22" w:author="John Blais" w:date="2021-07-14T15:43:00Z">
              <w:r w:rsidR="000024FD">
                <w:t xml:space="preserve">None </w:t>
              </w:r>
            </w:ins>
          </w:p>
        </w:tc>
      </w:tr>
      <w:tr w:rsidR="00E86080" w:rsidRPr="00E86080" w14:paraId="71167941" w14:textId="77777777" w:rsidTr="489FE3C4">
        <w:tc>
          <w:tcPr>
            <w:tcW w:w="1765" w:type="pct"/>
          </w:tcPr>
          <w:p w14:paraId="3F4C1335" w14:textId="77777777" w:rsidR="00E86080" w:rsidRPr="00996851" w:rsidRDefault="00E86080" w:rsidP="00466803">
            <w:r w:rsidRPr="00996851">
              <w:t xml:space="preserve">Government Offices </w:t>
            </w:r>
          </w:p>
        </w:tc>
        <w:tc>
          <w:tcPr>
            <w:tcW w:w="294" w:type="pct"/>
          </w:tcPr>
          <w:p w14:paraId="6489B83C" w14:textId="77777777" w:rsidR="00E86080" w:rsidRPr="003F2C14" w:rsidRDefault="00E86080" w:rsidP="00466803">
            <w:r w:rsidRPr="003F2C14">
              <w:t xml:space="preserve">X </w:t>
            </w:r>
          </w:p>
        </w:tc>
        <w:tc>
          <w:tcPr>
            <w:tcW w:w="294" w:type="pct"/>
          </w:tcPr>
          <w:p w14:paraId="126DC9CA" w14:textId="77777777" w:rsidR="00E86080" w:rsidRPr="003F2C14" w:rsidRDefault="00E86080" w:rsidP="00466803">
            <w:r w:rsidRPr="003F2C14">
              <w:t xml:space="preserve">X </w:t>
            </w:r>
          </w:p>
        </w:tc>
        <w:tc>
          <w:tcPr>
            <w:tcW w:w="294" w:type="pct"/>
          </w:tcPr>
          <w:p w14:paraId="18E304C1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583A26B2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49EB588D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64B0E38D" w14:textId="638F2B96" w:rsidR="00E86080" w:rsidRPr="00DF5B5C" w:rsidRDefault="00E86080" w:rsidP="00466803">
            <w:del w:id="23" w:author="John Blais" w:date="2021-07-14T15:42:00Z">
              <w:r w:rsidRPr="00DF5B5C" w:rsidDel="00953EE7">
                <w:delText xml:space="preserve">1 sp/400 sf </w:delText>
              </w:r>
            </w:del>
            <w:ins w:id="24" w:author="John Blais" w:date="2021-07-14T15:43:00Z">
              <w:r w:rsidR="000024FD">
                <w:t xml:space="preserve">None </w:t>
              </w:r>
            </w:ins>
          </w:p>
        </w:tc>
      </w:tr>
      <w:tr w:rsidR="00E86080" w:rsidRPr="00E86080" w14:paraId="3B375C20" w14:textId="77777777" w:rsidTr="489FE3C4">
        <w:tc>
          <w:tcPr>
            <w:tcW w:w="1765" w:type="pct"/>
          </w:tcPr>
          <w:p w14:paraId="06369513" w14:textId="77777777" w:rsidR="00E86080" w:rsidRPr="00996851" w:rsidRDefault="00E86080" w:rsidP="00466803">
            <w:r w:rsidRPr="00996851">
              <w:t xml:space="preserve">Art Galleries </w:t>
            </w:r>
          </w:p>
        </w:tc>
        <w:tc>
          <w:tcPr>
            <w:tcW w:w="294" w:type="pct"/>
          </w:tcPr>
          <w:p w14:paraId="7701A116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148DC91F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1E69751E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4EBEC4FB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294" w:type="pct"/>
          </w:tcPr>
          <w:p w14:paraId="0797BD29" w14:textId="77777777" w:rsidR="00E86080" w:rsidRPr="003F2C14" w:rsidRDefault="00E86080" w:rsidP="00466803">
            <w:r w:rsidRPr="003F2C14">
              <w:t xml:space="preserve">P </w:t>
            </w:r>
          </w:p>
        </w:tc>
        <w:tc>
          <w:tcPr>
            <w:tcW w:w="1765" w:type="pct"/>
          </w:tcPr>
          <w:p w14:paraId="6340778E" w14:textId="21E76F64" w:rsidR="00E86080" w:rsidRPr="00DF5B5C" w:rsidRDefault="00E86080" w:rsidP="00466803">
            <w:del w:id="25" w:author="John Blais" w:date="2021-07-14T15:42:00Z">
              <w:r w:rsidRPr="00DF5B5C" w:rsidDel="00953EE7">
                <w:delText xml:space="preserve">1 sp/400 sf </w:delText>
              </w:r>
            </w:del>
            <w:ins w:id="26" w:author="John Blais" w:date="2021-07-14T15:43:00Z">
              <w:r w:rsidR="000024FD">
                <w:t xml:space="preserve">None </w:t>
              </w:r>
            </w:ins>
          </w:p>
        </w:tc>
      </w:tr>
      <w:tr w:rsidR="00E86080" w:rsidRPr="00E86080" w14:paraId="589595FC" w14:textId="77777777" w:rsidTr="489FE3C4">
        <w:tc>
          <w:tcPr>
            <w:tcW w:w="1765" w:type="pct"/>
          </w:tcPr>
          <w:p w14:paraId="55D613C9" w14:textId="77777777" w:rsidR="00E86080" w:rsidRPr="00996851" w:rsidRDefault="00E86080" w:rsidP="00466803">
            <w:r w:rsidRPr="00996851">
              <w:t xml:space="preserve">Transportation Facilities </w:t>
            </w:r>
          </w:p>
        </w:tc>
        <w:tc>
          <w:tcPr>
            <w:tcW w:w="294" w:type="pct"/>
          </w:tcPr>
          <w:p w14:paraId="10C1EFE5" w14:textId="77777777" w:rsidR="00E86080" w:rsidRPr="003F2C14" w:rsidRDefault="00E86080" w:rsidP="00466803">
            <w:r w:rsidRPr="003F2C14">
              <w:t xml:space="preserve">X </w:t>
            </w:r>
          </w:p>
        </w:tc>
        <w:tc>
          <w:tcPr>
            <w:tcW w:w="294" w:type="pct"/>
          </w:tcPr>
          <w:p w14:paraId="7B1CF0EA" w14:textId="77777777" w:rsidR="00E86080" w:rsidRPr="003F2C14" w:rsidRDefault="00E86080" w:rsidP="00466803">
            <w:r w:rsidRPr="003F2C14">
              <w:t xml:space="preserve">X </w:t>
            </w:r>
          </w:p>
        </w:tc>
        <w:tc>
          <w:tcPr>
            <w:tcW w:w="294" w:type="pct"/>
          </w:tcPr>
          <w:p w14:paraId="20534136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34F9865D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63A47E24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1765" w:type="pct"/>
          </w:tcPr>
          <w:p w14:paraId="38881B8C" w14:textId="39DC3A11" w:rsidR="00E86080" w:rsidRPr="00DF5B5C" w:rsidRDefault="00E86080" w:rsidP="00466803">
            <w:del w:id="27" w:author="John Blais" w:date="2021-07-14T15:42:00Z">
              <w:r w:rsidRPr="00DF5B5C" w:rsidDel="00953EE7">
                <w:delText xml:space="preserve">1 sp/400 sf </w:delText>
              </w:r>
            </w:del>
            <w:ins w:id="28" w:author="John Blais" w:date="2021-07-14T15:43:00Z">
              <w:r w:rsidR="000024FD">
                <w:t xml:space="preserve">None </w:t>
              </w:r>
            </w:ins>
          </w:p>
        </w:tc>
      </w:tr>
      <w:tr w:rsidR="00E86080" w:rsidRPr="00E86080" w14:paraId="2CF01983" w14:textId="77777777" w:rsidTr="489FE3C4">
        <w:tc>
          <w:tcPr>
            <w:tcW w:w="1765" w:type="pct"/>
          </w:tcPr>
          <w:p w14:paraId="7DA7D35D" w14:textId="77777777" w:rsidR="00E86080" w:rsidRPr="00996851" w:rsidRDefault="00E86080" w:rsidP="00466803">
            <w:r w:rsidRPr="00996851">
              <w:t xml:space="preserve">Adaptive Reuse of Structures of Community Significance </w:t>
            </w:r>
          </w:p>
        </w:tc>
        <w:tc>
          <w:tcPr>
            <w:tcW w:w="294" w:type="pct"/>
          </w:tcPr>
          <w:p w14:paraId="2A64896D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6DF8F123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0247C40E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1638F5C6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294" w:type="pct"/>
          </w:tcPr>
          <w:p w14:paraId="2239789D" w14:textId="77777777" w:rsidR="00E86080" w:rsidRPr="003F2C14" w:rsidRDefault="00E86080" w:rsidP="00466803">
            <w:r w:rsidRPr="003F2C14">
              <w:t xml:space="preserve">S </w:t>
            </w:r>
          </w:p>
        </w:tc>
        <w:tc>
          <w:tcPr>
            <w:tcW w:w="1765" w:type="pct"/>
          </w:tcPr>
          <w:p w14:paraId="11D4D4B0" w14:textId="57300578" w:rsidR="00E86080" w:rsidRPr="00DF5B5C" w:rsidRDefault="00E86080" w:rsidP="00466803">
            <w:del w:id="29" w:author="John Blais" w:date="2021-07-14T15:42:00Z">
              <w:r w:rsidRPr="00DF5B5C" w:rsidDel="00953EE7">
                <w:delText xml:space="preserve">To be determined by the planning board depending on use(s) </w:delText>
              </w:r>
            </w:del>
            <w:ins w:id="30" w:author="John Blais" w:date="2021-07-14T15:43:00Z">
              <w:r w:rsidR="000024FD">
                <w:t>None</w:t>
              </w:r>
            </w:ins>
          </w:p>
        </w:tc>
      </w:tr>
    </w:tbl>
    <w:p w14:paraId="120F8B90" w14:textId="77777777" w:rsidR="00E86080" w:rsidRDefault="00E86080" w:rsidP="00E86080"/>
    <w:p w14:paraId="7969C609" w14:textId="77777777" w:rsidR="00E86080" w:rsidRDefault="00E86080" w:rsidP="00E86080">
      <w:pPr>
        <w:pStyle w:val="Block1"/>
      </w:pPr>
      <w:r>
        <w:t xml:space="preserve">  </w:t>
      </w:r>
    </w:p>
    <w:p w14:paraId="69DF4658" w14:textId="77777777" w:rsidR="00E86080" w:rsidRDefault="00E86080" w:rsidP="00E86080">
      <w:pPr>
        <w:pStyle w:val="Block2"/>
      </w:pPr>
      <w:r>
        <w:rPr>
          <w:b/>
        </w:rPr>
        <w:t>Notes:</w:t>
      </w:r>
    </w:p>
    <w:p w14:paraId="359AA092" w14:textId="77777777" w:rsidR="00E86080" w:rsidRDefault="00E86080" w:rsidP="00E86080">
      <w:pPr>
        <w:pStyle w:val="List20"/>
      </w:pPr>
      <w:r>
        <w:t>(1)</w:t>
      </w:r>
      <w:r>
        <w:tab/>
        <w:t xml:space="preserve">Uses not listed are considered prohibited unless deemed similar by the director of planning or by the planning board through a special exception approval. </w:t>
      </w:r>
    </w:p>
    <w:p w14:paraId="080ECB86" w14:textId="77777777" w:rsidR="00E86080" w:rsidRPr="00184687" w:rsidRDefault="00E86080" w:rsidP="00E86080">
      <w:pPr>
        <w:pStyle w:val="List20"/>
      </w:pPr>
      <w:r w:rsidRPr="00184687">
        <w:t>(2)</w:t>
      </w:r>
      <w:r w:rsidRPr="00184687">
        <w:tab/>
        <w:t xml:space="preserve">*Parking requirements in T-5.1, T-5.2 and T-6 may be provided by the municipality or private parking resources within 1,000 feet of the principal building, subject to planning board approval. </w:t>
      </w:r>
    </w:p>
    <w:p w14:paraId="3AA275EC" w14:textId="77777777" w:rsidR="00E86080" w:rsidRPr="00184687" w:rsidRDefault="00E86080" w:rsidP="00E86080">
      <w:pPr>
        <w:pStyle w:val="List20"/>
      </w:pPr>
      <w:r w:rsidRPr="00184687">
        <w:t>(3)</w:t>
      </w:r>
      <w:r w:rsidRPr="00184687">
        <w:tab/>
        <w:t xml:space="preserve">Where more than 50 percent of floor space is devoted to age restricted goods. This may include licensed adult use or medical marijuana stores. </w:t>
      </w:r>
    </w:p>
    <w:p w14:paraId="0592B8F4" w14:textId="77777777" w:rsidR="00E86080" w:rsidRPr="00184687" w:rsidRDefault="00E86080" w:rsidP="00E86080">
      <w:pPr>
        <w:pStyle w:val="HistoryNote"/>
      </w:pPr>
      <w:r w:rsidRPr="00184687">
        <w:t>(Ord. No. 04-03072016, 5-16-2016; Ord. No. 05-04032017, § 2, 4-24-2017; Ord. No. 07-05202019, 6-3-2019)</w:t>
      </w:r>
    </w:p>
    <w:p w14:paraId="6C85DDCA" w14:textId="10674AE3" w:rsidR="00F66E61" w:rsidRPr="000D170A" w:rsidRDefault="00F66E61" w:rsidP="00E86080">
      <w:pPr>
        <w:pStyle w:val="Section"/>
      </w:pPr>
    </w:p>
    <w:sectPr w:rsidR="00F66E61" w:rsidRPr="000D170A" w:rsidSect="00A60C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5883D" w14:textId="77777777" w:rsidR="00855C71" w:rsidRDefault="00855C71" w:rsidP="0040732B">
      <w:pPr>
        <w:spacing w:after="0" w:line="240" w:lineRule="auto"/>
      </w:pPr>
      <w:r>
        <w:separator/>
      </w:r>
    </w:p>
  </w:endnote>
  <w:endnote w:type="continuationSeparator" w:id="0">
    <w:p w14:paraId="0AD4DEA4" w14:textId="77777777" w:rsidR="00855C71" w:rsidRDefault="00855C71" w:rsidP="00407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altName w:val="﷽﷽﷽﷽﷽﷽ḷƐ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FE9A" w14:textId="77777777" w:rsidR="0040732B" w:rsidRDefault="00191D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16383C5" wp14:editId="01C2F07D">
              <wp:simplePos x="0" y="0"/>
              <wp:positionH relativeFrom="column">
                <wp:posOffset>-190831</wp:posOffset>
              </wp:positionH>
              <wp:positionV relativeFrom="paragraph">
                <wp:posOffset>-42517</wp:posOffset>
              </wp:positionV>
              <wp:extent cx="6488264" cy="0"/>
              <wp:effectExtent l="0" t="0" r="0" b="0"/>
              <wp:wrapNone/>
              <wp:docPr id="275" name="Straight Connector 2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8264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="http://schemas.openxmlformats.org/drawingml/2006/main">
          <w:pict w14:anchorId="6EB4B79B">
            <v:line id="Straight Connector 275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strokeweight=".5pt" from="-15.05pt,-3.35pt" to="495.85pt,-3.35pt" w14:anchorId="3F5504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">
              <v:stroke joinstyle="miter"/>
            </v:line>
          </w:pict>
        </mc:Fallback>
      </mc:AlternateContent>
    </w:r>
    <w:r w:rsidR="0097579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90AFAC" wp14:editId="7FB01F2B">
              <wp:simplePos x="0" y="0"/>
              <wp:positionH relativeFrom="column">
                <wp:posOffset>4049395</wp:posOffset>
              </wp:positionH>
              <wp:positionV relativeFrom="paragraph">
                <wp:posOffset>14605</wp:posOffset>
              </wp:positionV>
              <wp:extent cx="2226310" cy="538480"/>
              <wp:effectExtent l="0" t="0" r="2540" b="254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6310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843B9E" w14:textId="77777777" w:rsidR="00975798" w:rsidRPr="0040732B" w:rsidRDefault="00975798" w:rsidP="009757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Stephen G. Milks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Ward Three</w:t>
                          </w:r>
                        </w:p>
                        <w:p w14:paraId="62F01315" w14:textId="77777777" w:rsidR="0040732B" w:rsidRPr="0040732B" w:rsidRDefault="0040732B" w:rsidP="004073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Katherine E. Boss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At Large</w:t>
                          </w:r>
                        </w:p>
                        <w:p w14:paraId="2F19020B" w14:textId="77777777" w:rsidR="0040732B" w:rsidRPr="0040732B" w:rsidRDefault="0040732B" w:rsidP="004073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Phillip L. Crowell, Jr.,</w:t>
                          </w:r>
                          <w:r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 xml:space="preserve"> City Manager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14C28AF5">
            <v:shapetype id="_x0000_t202" coordsize="21600,21600" o:spt="202" path="m,l,21600r21600,l21600,xe" w14:anchorId="2E90AFAC">
              <v:stroke joinstyle="miter"/>
              <v:path gradientshapeok="t" o:connecttype="rect"/>
            </v:shapetype>
            <v:shape id="_x0000_s1028" style="position:absolute;margin-left:318.85pt;margin-top:1.15pt;width:175.3pt;height:42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">
              <v:textbox style="mso-fit-shape-to-text:t">
                <w:txbxContent>
                  <w:p w:rsidRPr="0040732B" w:rsidR="00975798" w:rsidP="00975798" w:rsidRDefault="00975798" w14:paraId="6D707911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Stephen G. Milks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Ward Three</w:t>
                    </w:r>
                  </w:p>
                  <w:p w:rsidRPr="0040732B" w:rsidR="0040732B" w:rsidP="0040732B" w:rsidRDefault="0040732B" w14:paraId="17D3AFCA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Katherine E. Boss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At Large</w:t>
                    </w:r>
                  </w:p>
                  <w:p w:rsidRPr="0040732B" w:rsidR="0040732B" w:rsidP="0040732B" w:rsidRDefault="0040732B" w14:paraId="257811E8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Phillip L. Crowell, Jr.,</w:t>
                    </w: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 City Manager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7579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A8A29E" wp14:editId="3A7353C0">
              <wp:simplePos x="0" y="0"/>
              <wp:positionH relativeFrom="column">
                <wp:posOffset>1824990</wp:posOffset>
              </wp:positionH>
              <wp:positionV relativeFrom="paragraph">
                <wp:posOffset>14605</wp:posOffset>
              </wp:positionV>
              <wp:extent cx="2091055" cy="538480"/>
              <wp:effectExtent l="0" t="0" r="4445" b="2540"/>
              <wp:wrapSquare wrapText="bothSides"/>
              <wp:docPr id="2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1055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4850DC" w14:textId="77777777" w:rsidR="00975798" w:rsidRPr="00975798" w:rsidRDefault="00975798" w:rsidP="009757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Timothy B. MacLeod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Ward Two</w:t>
                          </w:r>
                        </w:p>
                        <w:p w14:paraId="0852C6A4" w14:textId="77777777" w:rsidR="0040732B" w:rsidRDefault="0040732B" w:rsidP="004073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Leroy G. Walker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Ward Five</w:t>
                          </w:r>
                        </w:p>
                        <w:p w14:paraId="6A9B3654" w14:textId="77777777" w:rsidR="00975798" w:rsidRPr="0040732B" w:rsidRDefault="00975798" w:rsidP="009757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Jason J. Levesque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Mayor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68BD2D4D">
            <v:shape id="_x0000_s1029" style="position:absolute;margin-left:143.7pt;margin-top:1.15pt;width:164.65pt;height:4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" w14:anchorId="22A8A29E">
              <v:textbox style="mso-fit-shape-to-text:t">
                <w:txbxContent>
                  <w:p w:rsidRPr="00975798" w:rsidR="00975798" w:rsidP="00975798" w:rsidRDefault="00975798" w14:paraId="01ED54D6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Timothy B. MacLeod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Ward Two</w:t>
                    </w:r>
                  </w:p>
                  <w:p w:rsidR="0040732B" w:rsidP="0040732B" w:rsidRDefault="0040732B" w14:paraId="64238A6A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Leroy G. Walker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Ward Five</w:t>
                    </w:r>
                  </w:p>
                  <w:p w:rsidRPr="0040732B" w:rsidR="00975798" w:rsidP="00975798" w:rsidRDefault="00975798" w14:paraId="3014F3AE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Jason J. Levesque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Mayor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757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60CA1C" wp14:editId="1D367A74">
              <wp:simplePos x="0" y="0"/>
              <wp:positionH relativeFrom="column">
                <wp:posOffset>-207010</wp:posOffset>
              </wp:positionH>
              <wp:positionV relativeFrom="paragraph">
                <wp:posOffset>13970</wp:posOffset>
              </wp:positionV>
              <wp:extent cx="1908175" cy="538480"/>
              <wp:effectExtent l="0" t="0" r="0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538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6DAF4B" w14:textId="77777777" w:rsidR="0040732B" w:rsidRPr="0040732B" w:rsidRDefault="0040732B" w:rsidP="0040732B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Holly C. Lasagna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Ward One</w:t>
                          </w:r>
                        </w:p>
                        <w:p w14:paraId="77EAA390" w14:textId="77777777" w:rsidR="00975798" w:rsidRPr="0040732B" w:rsidRDefault="00975798" w:rsidP="009757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Brian S. Carrier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Ward Four</w:t>
                          </w:r>
                        </w:p>
                        <w:p w14:paraId="7F91CAE9" w14:textId="77777777" w:rsidR="0040732B" w:rsidRPr="0040732B" w:rsidRDefault="00975798" w:rsidP="00975798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</w:pPr>
                          <w:r w:rsidRPr="0040732B">
                            <w:rPr>
                              <w:rFonts w:ascii="Segoe UI" w:hAnsi="Segoe UI" w:cs="Segoe UI"/>
                              <w:b/>
                              <w:bCs/>
                              <w:sz w:val="20"/>
                              <w:szCs w:val="20"/>
                            </w:rPr>
                            <w:t>Belinda A. Gerry</w:t>
                          </w:r>
                          <w:r w:rsidRPr="0040732B">
                            <w:rPr>
                              <w:rFonts w:ascii="Segoe UI" w:hAnsi="Segoe UI" w:cs="Segoe UI"/>
                              <w:sz w:val="20"/>
                              <w:szCs w:val="20"/>
                            </w:rPr>
                            <w:t>, At Large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799DFA4B">
            <v:shape id="_x0000_s1030" style="position:absolute;margin-left:-16.3pt;margin-top:1.1pt;width:150.25pt;height:42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+MJAIAACQ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" w14:anchorId="7560CA1C">
              <v:textbox style="mso-fit-shape-to-text:t">
                <w:txbxContent>
                  <w:p w:rsidRPr="0040732B" w:rsidR="0040732B" w:rsidP="0040732B" w:rsidRDefault="0040732B" w14:paraId="56979039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Holly C. Lasagna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Ward One</w:t>
                    </w:r>
                  </w:p>
                  <w:p w:rsidRPr="0040732B" w:rsidR="00975798" w:rsidP="00975798" w:rsidRDefault="00975798" w14:paraId="581627DA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Brian S. Carrier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Ward Four</w:t>
                    </w:r>
                  </w:p>
                  <w:p w:rsidRPr="0040732B" w:rsidR="0040732B" w:rsidP="00975798" w:rsidRDefault="00975798" w14:paraId="6C7C673E" w14:textId="7777777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40732B">
                      <w:rPr>
                        <w:rFonts w:ascii="Segoe UI" w:hAnsi="Segoe UI" w:cs="Segoe UI"/>
                        <w:b/>
                        <w:bCs/>
                        <w:sz w:val="20"/>
                        <w:szCs w:val="20"/>
                      </w:rPr>
                      <w:t>Belinda A. Gerry</w:t>
                    </w:r>
                    <w:r w:rsidRPr="0040732B">
                      <w:rPr>
                        <w:rFonts w:ascii="Segoe UI" w:hAnsi="Segoe UI" w:cs="Segoe UI"/>
                        <w:sz w:val="20"/>
                        <w:szCs w:val="20"/>
                      </w:rPr>
                      <w:t>, At Large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06D85" w14:textId="77777777" w:rsidR="00855C71" w:rsidRDefault="00855C71" w:rsidP="0040732B">
      <w:pPr>
        <w:spacing w:after="0" w:line="240" w:lineRule="auto"/>
      </w:pPr>
      <w:r>
        <w:separator/>
      </w:r>
    </w:p>
  </w:footnote>
  <w:footnote w:type="continuationSeparator" w:id="0">
    <w:p w14:paraId="11F59D3E" w14:textId="77777777" w:rsidR="00855C71" w:rsidRDefault="00855C71" w:rsidP="00407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2131B" w14:textId="77777777" w:rsidR="0040732B" w:rsidRDefault="008A7D1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28D97C" wp14:editId="76EAA8E3">
              <wp:simplePos x="0" y="0"/>
              <wp:positionH relativeFrom="margin">
                <wp:posOffset>561974</wp:posOffset>
              </wp:positionH>
              <wp:positionV relativeFrom="paragraph">
                <wp:posOffset>9525</wp:posOffset>
              </wp:positionV>
              <wp:extent cx="4695825" cy="485030"/>
              <wp:effectExtent l="0" t="0" r="9525" b="0"/>
              <wp:wrapNone/>
              <wp:docPr id="2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485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04655E" w14:textId="0B0A70D0" w:rsidR="0040732B" w:rsidRPr="00975798" w:rsidRDefault="002C51E3" w:rsidP="00191D59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7F7F7F" w:themeColor="text1" w:themeTint="80"/>
                              <w:sz w:val="52"/>
                              <w:szCs w:val="52"/>
                            </w:rPr>
                            <w:t>City Council Ordinance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80AFC38">
            <v:shapetype id="_x0000_t202" coordsize="21600,21600" o:spt="202" path="m,l,21600r21600,l21600,xe" w14:anchorId="0328D97C">
              <v:stroke joinstyle="miter"/>
              <v:path gradientshapeok="t" o:connecttype="rect"/>
            </v:shapetype>
            <v:shape id="Text Box 2" style="position:absolute;margin-left:44.25pt;margin-top:.75pt;width:369.75pt;height:38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">
              <v:textbox>
                <w:txbxContent>
                  <w:p w:rsidRPr="00975798" w:rsidR="0040732B" w:rsidP="00191D59" w:rsidRDefault="002C51E3" w14:paraId="04C6E9FF" w14:textId="0B0A70D0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52"/>
                        <w:szCs w:val="52"/>
                      </w:rPr>
                    </w:pPr>
                    <w:r>
                      <w:rPr>
                        <w:rFonts w:ascii="Times New Roman" w:hAnsi="Times New Roman" w:cs="Times New Roman"/>
                        <w:color w:val="7F7F7F" w:themeColor="text1" w:themeTint="80"/>
                        <w:sz w:val="52"/>
                        <w:szCs w:val="52"/>
                      </w:rPr>
                      <w:t>City Council Ordinance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91D59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21F8A41" wp14:editId="2F07B6D5">
              <wp:simplePos x="0" y="0"/>
              <wp:positionH relativeFrom="column">
                <wp:posOffset>4659602</wp:posOffset>
              </wp:positionH>
              <wp:positionV relativeFrom="paragraph">
                <wp:posOffset>-1065448</wp:posOffset>
              </wp:positionV>
              <wp:extent cx="1908175" cy="275590"/>
              <wp:effectExtent l="0" t="0" r="0" b="2540"/>
              <wp:wrapSquare wrapText="bothSides"/>
              <wp:docPr id="29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8175" cy="2755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6B2535" w14:textId="50EB200D" w:rsidR="00191D59" w:rsidRPr="00191D59" w:rsidRDefault="007A0426" w:rsidP="00191D5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egoe UI" w:hAnsi="Segoe UI" w:cs="Segoe UI"/>
                              <w:b/>
                              <w:bCs/>
                              <w:sz w:val="24"/>
                              <w:szCs w:val="24"/>
                            </w:rPr>
                            <w:t>ORDINANCE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E5E97F3">
            <v:shape id="_x0000_s1027" style="position:absolute;margin-left:366.9pt;margin-top:-83.9pt;width:150.25pt;height:21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" w14:anchorId="221F8A41">
              <v:textbox style="mso-fit-shape-to-text:t">
                <w:txbxContent>
                  <w:p w:rsidRPr="00191D59" w:rsidR="00191D59" w:rsidP="00191D59" w:rsidRDefault="007A0426" w14:paraId="20FBEEA4" w14:textId="50EB200D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cs="Segoe UI"/>
                        <w:b/>
                        <w:bCs/>
                        <w:sz w:val="24"/>
                        <w:szCs w:val="24"/>
                      </w:rPr>
                      <w:t>ORDINANCE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91D59">
      <w:rPr>
        <w:noProof/>
      </w:rPr>
      <w:drawing>
        <wp:anchor distT="0" distB="0" distL="114300" distR="114300" simplePos="0" relativeHeight="251667456" behindDoc="0" locked="0" layoutInCell="1" allowOverlap="1" wp14:anchorId="55FDCD56" wp14:editId="04BB52C8">
          <wp:simplePos x="0" y="0"/>
          <wp:positionH relativeFrom="margin">
            <wp:align>center</wp:align>
          </wp:positionH>
          <wp:positionV relativeFrom="paragraph">
            <wp:posOffset>-1172237</wp:posOffset>
          </wp:positionV>
          <wp:extent cx="1190625" cy="1190625"/>
          <wp:effectExtent l="0" t="0" r="9525" b="9525"/>
          <wp:wrapNone/>
          <wp:docPr id="293" name="Picture 293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0" name="Picture 220" descr="A picture containing text, outdoor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852E6"/>
    <w:multiLevelType w:val="hybridMultilevel"/>
    <w:tmpl w:val="236EA27C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4A5E3567"/>
    <w:multiLevelType w:val="hybridMultilevel"/>
    <w:tmpl w:val="E97AA5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hn Blais">
    <w15:presenceInfo w15:providerId="AD" w15:userId="S::jblais@auburnmaine.gov::eb0d5e97-ee2b-4427-9530-a4bbeaf9d4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D5"/>
    <w:rsid w:val="000024FD"/>
    <w:rsid w:val="00022C2B"/>
    <w:rsid w:val="000D170A"/>
    <w:rsid w:val="00184687"/>
    <w:rsid w:val="00191D59"/>
    <w:rsid w:val="00266E3F"/>
    <w:rsid w:val="00280379"/>
    <w:rsid w:val="00291EE2"/>
    <w:rsid w:val="002C51E3"/>
    <w:rsid w:val="00333F8E"/>
    <w:rsid w:val="003852D5"/>
    <w:rsid w:val="003F2C14"/>
    <w:rsid w:val="0040732B"/>
    <w:rsid w:val="004E3D65"/>
    <w:rsid w:val="00524D0F"/>
    <w:rsid w:val="00550CB1"/>
    <w:rsid w:val="005F575F"/>
    <w:rsid w:val="00722333"/>
    <w:rsid w:val="007A0426"/>
    <w:rsid w:val="00855C71"/>
    <w:rsid w:val="00893965"/>
    <w:rsid w:val="008A7D13"/>
    <w:rsid w:val="00950AC0"/>
    <w:rsid w:val="00953EE7"/>
    <w:rsid w:val="00975798"/>
    <w:rsid w:val="00977BFE"/>
    <w:rsid w:val="00996851"/>
    <w:rsid w:val="00A1382A"/>
    <w:rsid w:val="00A55CE4"/>
    <w:rsid w:val="00A60CD8"/>
    <w:rsid w:val="00AC680B"/>
    <w:rsid w:val="00CD3809"/>
    <w:rsid w:val="00CF21AF"/>
    <w:rsid w:val="00D3040F"/>
    <w:rsid w:val="00DA04AA"/>
    <w:rsid w:val="00DF5B5C"/>
    <w:rsid w:val="00E41C36"/>
    <w:rsid w:val="00E73BE2"/>
    <w:rsid w:val="00E86080"/>
    <w:rsid w:val="00EB2A9F"/>
    <w:rsid w:val="00EF7163"/>
    <w:rsid w:val="00F66E61"/>
    <w:rsid w:val="489FE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49909B"/>
  <w15:docId w15:val="{D4CD8542-63DE-CD44-87D5-5B92D3A1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5" w:unhideWhenUsed="1" w:qFormat="1"/>
    <w:lsdException w:name="List 3" w:semiHidden="1" w:uiPriority="5" w:unhideWhenUsed="1" w:qFormat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32B"/>
  </w:style>
  <w:style w:type="paragraph" w:styleId="Footer">
    <w:name w:val="footer"/>
    <w:basedOn w:val="Normal"/>
    <w:link w:val="FooterChar"/>
    <w:uiPriority w:val="99"/>
    <w:unhideWhenUsed/>
    <w:rsid w:val="00407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32B"/>
  </w:style>
  <w:style w:type="paragraph" w:customStyle="1" w:styleId="b0">
    <w:name w:val="b0"/>
    <w:basedOn w:val="Normal"/>
    <w:qFormat/>
    <w:rsid w:val="00893965"/>
    <w:pPr>
      <w:spacing w:after="200" w:line="240" w:lineRule="auto"/>
    </w:pPr>
    <w:rPr>
      <w:rFonts w:ascii="Arial" w:hAnsi="Arial" w:cs="Arial"/>
      <w:sz w:val="20"/>
      <w:szCs w:val="20"/>
    </w:rPr>
  </w:style>
  <w:style w:type="paragraph" w:customStyle="1" w:styleId="b1">
    <w:name w:val="b1"/>
    <w:basedOn w:val="b0"/>
    <w:qFormat/>
    <w:rsid w:val="00893965"/>
    <w:pPr>
      <w:ind w:left="432"/>
    </w:pPr>
  </w:style>
  <w:style w:type="paragraph" w:customStyle="1" w:styleId="historynote0">
    <w:name w:val="historynote0"/>
    <w:basedOn w:val="Normal"/>
    <w:rsid w:val="008939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customStyle="1" w:styleId="paragraph">
    <w:name w:val="paragraph"/>
    <w:basedOn w:val="Normal"/>
    <w:rsid w:val="00F66E61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normaltextrun">
    <w:name w:val="normaltextrun"/>
    <w:basedOn w:val="DefaultParagraphFont"/>
    <w:rsid w:val="00F66E61"/>
  </w:style>
  <w:style w:type="paragraph" w:customStyle="1" w:styleId="p0">
    <w:name w:val="p0"/>
    <w:basedOn w:val="Normal"/>
    <w:qFormat/>
    <w:rsid w:val="00F66E61"/>
    <w:pPr>
      <w:spacing w:after="120" w:line="240" w:lineRule="auto"/>
      <w:ind w:firstLine="432"/>
    </w:pPr>
    <w:rPr>
      <w:rFonts w:ascii="Arial" w:hAnsi="Arial"/>
      <w:sz w:val="20"/>
    </w:rPr>
  </w:style>
  <w:style w:type="paragraph" w:customStyle="1" w:styleId="list1">
    <w:name w:val="list1"/>
    <w:basedOn w:val="Normal"/>
    <w:qFormat/>
    <w:rsid w:val="00F66E61"/>
    <w:pPr>
      <w:spacing w:after="120" w:line="240" w:lineRule="auto"/>
      <w:ind w:left="864" w:hanging="432"/>
      <w:jc w:val="both"/>
    </w:pPr>
    <w:rPr>
      <w:rFonts w:ascii="Arial" w:hAnsi="Arial" w:cs="Arial"/>
      <w:sz w:val="20"/>
      <w:szCs w:val="20"/>
    </w:rPr>
  </w:style>
  <w:style w:type="paragraph" w:customStyle="1" w:styleId="list2">
    <w:name w:val="list2"/>
    <w:basedOn w:val="list1"/>
    <w:qFormat/>
    <w:rsid w:val="00F66E61"/>
    <w:pPr>
      <w:ind w:left="1296"/>
    </w:pPr>
  </w:style>
  <w:style w:type="paragraph" w:styleId="BodyText">
    <w:name w:val="Body Text"/>
    <w:basedOn w:val="Normal"/>
    <w:link w:val="BodyTextChar"/>
    <w:semiHidden/>
    <w:rsid w:val="00291EE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291EE2"/>
    <w:rPr>
      <w:rFonts w:ascii="Times New Roman" w:eastAsia="Times New Roman" w:hAnsi="Times New Roman" w:cs="Times New Roman"/>
      <w:sz w:val="24"/>
      <w:szCs w:val="20"/>
    </w:rPr>
  </w:style>
  <w:style w:type="paragraph" w:customStyle="1" w:styleId="list0">
    <w:name w:val="list0"/>
    <w:basedOn w:val="Normal"/>
    <w:qFormat/>
    <w:rsid w:val="00291EE2"/>
    <w:pPr>
      <w:spacing w:after="120" w:line="240" w:lineRule="auto"/>
      <w:ind w:left="432" w:hanging="432"/>
      <w:jc w:val="both"/>
    </w:pPr>
    <w:rPr>
      <w:rFonts w:ascii="Arial" w:hAnsi="Arial" w:cs="Arial"/>
      <w:sz w:val="20"/>
      <w:szCs w:val="20"/>
    </w:rPr>
  </w:style>
  <w:style w:type="paragraph" w:customStyle="1" w:styleId="HeaderCenter">
    <w:name w:val="Header Center"/>
    <w:basedOn w:val="Normal"/>
    <w:qFormat/>
    <w:rsid w:val="00E73BE2"/>
    <w:pPr>
      <w:spacing w:before="40" w:after="40" w:line="240" w:lineRule="auto"/>
      <w:jc w:val="center"/>
    </w:pPr>
    <w:rPr>
      <w:rFonts w:ascii="Calibri" w:hAnsi="Calibri"/>
      <w:sz w:val="20"/>
      <w:szCs w:val="24"/>
    </w:rPr>
  </w:style>
  <w:style w:type="paragraph" w:customStyle="1" w:styleId="FooterLeft">
    <w:name w:val="Footer Left"/>
    <w:basedOn w:val="Normal"/>
    <w:qFormat/>
    <w:rsid w:val="00E73BE2"/>
    <w:pPr>
      <w:tabs>
        <w:tab w:val="right" w:pos="9360"/>
      </w:tabs>
      <w:spacing w:before="40" w:after="40" w:line="240" w:lineRule="auto"/>
    </w:pPr>
    <w:rPr>
      <w:rFonts w:ascii="Calibri" w:hAnsi="Calibri"/>
      <w:sz w:val="18"/>
      <w:szCs w:val="24"/>
    </w:rPr>
  </w:style>
  <w:style w:type="paragraph" w:customStyle="1" w:styleId="FooterCenter">
    <w:name w:val="Footer Center"/>
    <w:basedOn w:val="FooterLeft"/>
    <w:qFormat/>
    <w:rsid w:val="00E73BE2"/>
    <w:pPr>
      <w:jc w:val="center"/>
    </w:pPr>
  </w:style>
  <w:style w:type="paragraph" w:customStyle="1" w:styleId="Section">
    <w:name w:val="Section"/>
    <w:basedOn w:val="Heading1"/>
    <w:next w:val="Normal"/>
    <w:uiPriority w:val="1"/>
    <w:qFormat/>
    <w:rsid w:val="00E73BE2"/>
    <w:pPr>
      <w:spacing w:before="180" w:after="120" w:line="276" w:lineRule="auto"/>
      <w:ind w:left="950" w:hanging="950"/>
      <w:outlineLvl w:val="5"/>
    </w:pPr>
    <w:rPr>
      <w:rFonts w:ascii="Calibri" w:eastAsiaTheme="minorHAnsi" w:hAnsi="Calibri" w:cstheme="minorBidi"/>
      <w:b/>
      <w:color w:val="auto"/>
      <w:sz w:val="24"/>
    </w:rPr>
  </w:style>
  <w:style w:type="paragraph" w:customStyle="1" w:styleId="List10">
    <w:name w:val="List 1"/>
    <w:basedOn w:val="Normal"/>
    <w:uiPriority w:val="5"/>
    <w:qFormat/>
    <w:rsid w:val="00E73BE2"/>
    <w:pPr>
      <w:spacing w:before="40" w:after="120" w:line="240" w:lineRule="auto"/>
      <w:ind w:left="475" w:hanging="475"/>
    </w:pPr>
    <w:rPr>
      <w:rFonts w:ascii="Calibri" w:hAnsi="Calibri"/>
      <w:sz w:val="20"/>
      <w:szCs w:val="24"/>
    </w:rPr>
  </w:style>
  <w:style w:type="paragraph" w:customStyle="1" w:styleId="HistoryNote">
    <w:name w:val="History Note"/>
    <w:basedOn w:val="Normal"/>
    <w:next w:val="Section"/>
    <w:uiPriority w:val="2"/>
    <w:qFormat/>
    <w:rsid w:val="00E73BE2"/>
    <w:pPr>
      <w:spacing w:before="40" w:after="240" w:line="240" w:lineRule="auto"/>
    </w:pPr>
    <w:rPr>
      <w:rFonts w:ascii="Calibri" w:hAnsi="Calibri"/>
      <w:sz w:val="20"/>
      <w:szCs w:val="24"/>
    </w:rPr>
  </w:style>
  <w:style w:type="paragraph" w:customStyle="1" w:styleId="Paragraph1">
    <w:name w:val="Paragraph 1"/>
    <w:basedOn w:val="Normal"/>
    <w:uiPriority w:val="7"/>
    <w:qFormat/>
    <w:rsid w:val="00E73BE2"/>
    <w:pPr>
      <w:spacing w:before="40" w:after="120" w:line="240" w:lineRule="auto"/>
      <w:ind w:firstLine="475"/>
    </w:pPr>
    <w:rPr>
      <w:rFonts w:ascii="Calibri" w:hAnsi="Calibri"/>
      <w:sz w:val="20"/>
      <w:szCs w:val="24"/>
    </w:rPr>
  </w:style>
  <w:style w:type="paragraph" w:styleId="List20">
    <w:name w:val="List 2"/>
    <w:basedOn w:val="List10"/>
    <w:uiPriority w:val="5"/>
    <w:qFormat/>
    <w:rsid w:val="00E73BE2"/>
    <w:pPr>
      <w:ind w:left="950"/>
    </w:pPr>
  </w:style>
  <w:style w:type="paragraph" w:customStyle="1" w:styleId="Block3">
    <w:name w:val="Block 3"/>
    <w:basedOn w:val="Normal"/>
    <w:uiPriority w:val="3"/>
    <w:unhideWhenUsed/>
    <w:qFormat/>
    <w:rsid w:val="00E73BE2"/>
    <w:pPr>
      <w:spacing w:before="40" w:after="120" w:line="240" w:lineRule="auto"/>
      <w:ind w:left="950"/>
    </w:pPr>
    <w:rPr>
      <w:rFonts w:ascii="Calibri" w:hAnsi="Calibri"/>
      <w:sz w:val="20"/>
      <w:szCs w:val="24"/>
    </w:rPr>
  </w:style>
  <w:style w:type="paragraph" w:styleId="List3">
    <w:name w:val="List 3"/>
    <w:basedOn w:val="List20"/>
    <w:uiPriority w:val="5"/>
    <w:unhideWhenUsed/>
    <w:qFormat/>
    <w:rsid w:val="00E73BE2"/>
    <w:pPr>
      <w:ind w:left="1425"/>
    </w:pPr>
  </w:style>
  <w:style w:type="table" w:customStyle="1" w:styleId="Table15dffbd17-c1f7-453f-845d-fbd2b53feae0">
    <w:name w:val="Table 1_5dffbd17-c1f7-453f-845d-fbd2b53feae0"/>
    <w:basedOn w:val="TableNormal"/>
    <w:uiPriority w:val="99"/>
    <w:rsid w:val="00E73BE2"/>
    <w:pPr>
      <w:spacing w:after="0" w:line="240" w:lineRule="auto"/>
    </w:pPr>
    <w:rPr>
      <w:sz w:val="20"/>
      <w:szCs w:val="24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character" w:customStyle="1" w:styleId="Heading1Char">
    <w:name w:val="Heading 1 Char"/>
    <w:basedOn w:val="DefaultParagraphFont"/>
    <w:link w:val="Heading1"/>
    <w:uiPriority w:val="9"/>
    <w:rsid w:val="00E73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op">
    <w:name w:val="eop"/>
    <w:basedOn w:val="DefaultParagraphFont"/>
    <w:rsid w:val="00A60CD8"/>
  </w:style>
  <w:style w:type="paragraph" w:styleId="ListParagraph">
    <w:name w:val="List Paragraph"/>
    <w:basedOn w:val="Normal"/>
    <w:uiPriority w:val="34"/>
    <w:qFormat/>
    <w:rsid w:val="00A60CD8"/>
    <w:pPr>
      <w:ind w:left="720"/>
      <w:contextualSpacing/>
    </w:pPr>
  </w:style>
  <w:style w:type="table" w:customStyle="1" w:styleId="Table1">
    <w:name w:val="Table 1"/>
    <w:basedOn w:val="TableNormal"/>
    <w:uiPriority w:val="99"/>
    <w:rsid w:val="00A1382A"/>
    <w:pPr>
      <w:spacing w:after="0" w:line="240" w:lineRule="auto"/>
    </w:pPr>
    <w:rPr>
      <w:sz w:val="20"/>
      <w:szCs w:val="24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Block1">
    <w:name w:val="Block 1"/>
    <w:basedOn w:val="Normal"/>
    <w:uiPriority w:val="3"/>
    <w:qFormat/>
    <w:rsid w:val="00E86080"/>
    <w:pPr>
      <w:spacing w:before="40" w:after="120" w:line="240" w:lineRule="auto"/>
    </w:pPr>
    <w:rPr>
      <w:rFonts w:ascii="Calibri" w:hAnsi="Calibri"/>
      <w:sz w:val="20"/>
      <w:szCs w:val="24"/>
    </w:rPr>
  </w:style>
  <w:style w:type="table" w:customStyle="1" w:styleId="Table1b88206bb-f721-445d-b1f6-6d950c45da45">
    <w:name w:val="Table 1_b88206bb-f721-445d-b1f6-6d950c45da45"/>
    <w:basedOn w:val="TableNormal"/>
    <w:uiPriority w:val="99"/>
    <w:rsid w:val="00E86080"/>
    <w:pPr>
      <w:spacing w:after="0" w:line="240" w:lineRule="auto"/>
    </w:pPr>
    <w:rPr>
      <w:sz w:val="20"/>
      <w:szCs w:val="24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customStyle="1" w:styleId="Block2">
    <w:name w:val="Block 2"/>
    <w:basedOn w:val="Block1"/>
    <w:uiPriority w:val="3"/>
    <w:unhideWhenUsed/>
    <w:qFormat/>
    <w:rsid w:val="00E86080"/>
    <w:pPr>
      <w:ind w:left="4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2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llaire\City%20of%20Auburn,%20Maine\Clerk_W%20-%20Documents\2021%20Agendas\Order%20template%20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9CE221255C2D4DB932B9576E6A3CD3" ma:contentTypeVersion="10" ma:contentTypeDescription="Create a new document." ma:contentTypeScope="" ma:versionID="e60d1da0bb83dc10de52c48cae4ea26f">
  <xsd:schema xmlns:xsd="http://www.w3.org/2001/XMLSchema" xmlns:xs="http://www.w3.org/2001/XMLSchema" xmlns:p="http://schemas.microsoft.com/office/2006/metadata/properties" xmlns:ns2="8ea7e2a7-2023-4562-8fa7-5425da51d3d4" xmlns:ns3="0a285b58-6598-4d7c-bfd1-64c4b298dd15" targetNamespace="http://schemas.microsoft.com/office/2006/metadata/properties" ma:root="true" ma:fieldsID="97143f801b9743e5312e47416fe5a971" ns2:_="" ns3:_="">
    <xsd:import namespace="8ea7e2a7-2023-4562-8fa7-5425da51d3d4"/>
    <xsd:import namespace="0a285b58-6598-4d7c-bfd1-64c4b298d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7e2a7-2023-4562-8fa7-5425da51d3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85b58-6598-4d7c-bfd1-64c4b298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9339D1-8367-4375-921D-F220322893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86B749-8844-4F86-A9A0-9AFDC45151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6325CA-E69F-4405-B789-9E2DF1475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a7e2a7-2023-4562-8fa7-5425da51d3d4"/>
    <ds:schemaRef ds:uri="0a285b58-6598-4d7c-bfd1-64c4b298dd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1BAC1F-370E-C24F-8CC0-D5C86E6F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Order template 2021</Template>
  <TotalTime>0</TotalTime>
  <Pages>2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Clements-Dallaire</dc:creator>
  <cp:keywords/>
  <dc:description/>
  <cp:lastModifiedBy>John Blais</cp:lastModifiedBy>
  <cp:revision>3</cp:revision>
  <dcterms:created xsi:type="dcterms:W3CDTF">2021-07-14T19:43:00Z</dcterms:created>
  <dcterms:modified xsi:type="dcterms:W3CDTF">2021-07-14T19:44:00Z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0x010100989CE221255C2D4DB932B9576E6A3CD3</vt:lpwstr>
  </property>
</Properties>
</file>